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footer2.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lineRule="auto" w:line="480"/>
        <w:rPr>
          <w:rFonts w:ascii="Times New Roman" w:hAnsi="Times New Roman" w:cs="Times New Roman" w:eastAsia="Times New Roman"/>
          <w:b/>
          <w:bCs/>
          <w:sz w:val="24"/>
          <w:szCs w:val="24"/>
        </w:rPr>
      </w:pPr>
      <w:r>
        <w:rPr>
          <w:rFonts w:ascii="Times New Roman" w:hAnsi="Times New Roman" w:cs="Times New Roman" w:eastAsia="Times New Roman"/>
          <w:b/>
          <w:bCs/>
          <w:sz w:val="24"/>
          <w:szCs w:val="24"/>
        </w:rPr>
        <w:t xml:space="preserve">Category Learning Effects on Memory</w:t>
      </w:r>
      <w:r/>
    </w:p>
    <w:p>
      <w:pPr>
        <w:pStyle w:val="242"/>
        <w:jc w:val="center"/>
        <w:spacing w:lineRule="auto" w:line="480"/>
        <w:rPr>
          <w:rFonts w:ascii="Times New Roman" w:hAnsi="Times New Roman" w:cs="Times New Roman" w:eastAsia="Times New Roman"/>
          <w:b/>
          <w:bCs/>
          <w:sz w:val="24"/>
          <w:szCs w:val="24"/>
        </w:rPr>
      </w:pPr>
      <w:r>
        <w:rPr>
          <w:rFonts w:ascii="Times New Roman" w:hAnsi="Times New Roman" w:cs="Times New Roman" w:eastAsia="Times New Roman"/>
          <w:b/>
          <w:bCs/>
          <w:sz w:val="24"/>
          <w:szCs w:val="24"/>
        </w:rPr>
      </w:r>
      <w:r/>
    </w:p>
    <w:p>
      <w:pPr>
        <w:pStyle w:val="242"/>
        <w:ind w:left="360"/>
        <w:jc w:val="center"/>
        <w:spacing w:lineRule="auto" w:line="480"/>
        <w:rPr>
          <w:rFonts w:ascii="Times New Roman" w:hAnsi="Times New Roman" w:cs="Times New Roman" w:eastAsia="Times New Roman"/>
          <w:b w:val="false"/>
          <w:bCs w:val="false"/>
          <w:sz w:val="24"/>
          <w:szCs w:val="24"/>
        </w:rPr>
      </w:pPr>
      <w:r>
        <w:rPr>
          <w:rFonts w:ascii="Times New Roman" w:hAnsi="Times New Roman" w:cs="Times New Roman" w:eastAsia="Times New Roman"/>
          <w:b w:val="false"/>
          <w:bCs w:val="false"/>
          <w:sz w:val="24"/>
          <w:szCs w:val="24"/>
        </w:rPr>
        <w:t xml:space="preserve">Kevin O’Neill, Audrey Liu, </w:t>
      </w:r>
      <w:r>
        <w:rPr>
          <w:rFonts w:ascii="Times New Roman" w:hAnsi="Times New Roman" w:cs="Times New Roman" w:eastAsia="Times New Roman"/>
          <w:b w:val="false"/>
          <w:bCs w:val="false"/>
          <w:sz w:val="24"/>
          <w:szCs w:val="24"/>
        </w:rPr>
        <w:t xml:space="preserve">Siyuan</w:t>
      </w:r>
      <w:r>
        <w:rPr>
          <w:rFonts w:ascii="Times New Roman" w:hAnsi="Times New Roman" w:cs="Times New Roman" w:eastAsia="Times New Roman"/>
          <w:b w:val="false"/>
          <w:bCs w:val="false"/>
          <w:sz w:val="24"/>
          <w:szCs w:val="24"/>
        </w:rPr>
        <w:t xml:space="preserve"> Yin, Timothy Brady, and Felipe De </w:t>
      </w:r>
      <w:r>
        <w:rPr>
          <w:rFonts w:ascii="Times New Roman" w:hAnsi="Times New Roman" w:cs="Times New Roman" w:eastAsia="Times New Roman"/>
          <w:b w:val="false"/>
          <w:bCs w:val="false"/>
          <w:sz w:val="24"/>
          <w:szCs w:val="24"/>
        </w:rPr>
        <w:t xml:space="preserve">Brigard</w:t>
      </w:r>
      <w:r/>
    </w:p>
    <w:p>
      <w:pPr>
        <w:pStyle w:val="242"/>
        <w:ind w:left="360"/>
        <w:jc w:val="center"/>
        <w:spacing w:lineRule="auto" w:line="480"/>
        <w:rPr>
          <w:rFonts w:ascii="Times New Roman" w:hAnsi="Times New Roman" w:cs="Times New Roman" w:eastAsia="Times New Roman"/>
          <w:b w:val="false"/>
          <w:bCs w:val="false"/>
          <w:sz w:val="24"/>
          <w:szCs w:val="24"/>
        </w:rPr>
      </w:pPr>
      <w:r>
        <w:rPr>
          <w:rFonts w:ascii="Times New Roman" w:hAnsi="Times New Roman" w:cs="Times New Roman" w:eastAsia="Times New Roman"/>
          <w:b w:val="false"/>
          <w:bCs w:val="false"/>
          <w:sz w:val="24"/>
          <w:szCs w:val="24"/>
        </w:rPr>
      </w:r>
      <w:r/>
    </w:p>
    <w:p>
      <w:pPr>
        <w:jc w:val="center"/>
        <w:spacing w:lineRule="auto" w:line="480" w:after="200"/>
        <w:rPr>
          <w:rFonts w:ascii="Times New Roman" w:hAnsi="Times New Roman" w:cs="Times New Roman" w:eastAsia="Times New Roman"/>
          <w:b/>
          <w:bCs/>
          <w:i w:val="false"/>
          <w:iCs w:val="false"/>
          <w:sz w:val="24"/>
          <w:szCs w:val="24"/>
          <w:lang w:val="en-CA"/>
        </w:rPr>
      </w:pPr>
      <w:r>
        <w:rPr>
          <w:rFonts w:ascii="Times New Roman" w:hAnsi="Times New Roman" w:cs="Times New Roman" w:eastAsia="Times New Roman"/>
          <w:b/>
          <w:bCs/>
          <w:i w:val="false"/>
          <w:iCs w:val="false"/>
          <w:sz w:val="24"/>
          <w:szCs w:val="24"/>
          <w:lang w:val="en-CA"/>
        </w:rPr>
      </w:r>
      <w:r/>
    </w:p>
    <w:p>
      <w:pPr>
        <w:pStyle w:val="242"/>
        <w:jc w:val="center"/>
        <w:spacing w:lineRule="auto" w:line="480" w:after="200"/>
        <w:rPr>
          <w:rFonts w:ascii="Times New Roman" w:hAnsi="Times New Roman" w:cs="Times New Roman" w:eastAsia="Times New Roman"/>
          <w:b/>
          <w:bCs/>
          <w:i w:val="false"/>
          <w:iCs w:val="false"/>
          <w:sz w:val="24"/>
          <w:szCs w:val="24"/>
          <w:lang w:val="en-CA"/>
        </w:rPr>
      </w:pPr>
      <w:r>
        <w:rPr>
          <w:rFonts w:ascii="Times New Roman" w:hAnsi="Times New Roman" w:cs="Times New Roman" w:eastAsia="Times New Roman"/>
          <w:b/>
          <w:bCs/>
          <w:i w:val="false"/>
          <w:iCs w:val="false"/>
          <w:sz w:val="24"/>
          <w:szCs w:val="24"/>
          <w:lang w:val="en-CA"/>
        </w:rPr>
      </w:r>
      <w:r/>
    </w:p>
    <w:p>
      <w:pPr>
        <w:pStyle w:val="242"/>
        <w:jc w:val="center"/>
        <w:spacing w:lineRule="auto" w:line="480" w:after="200"/>
        <w:rPr>
          <w:rFonts w:ascii="Times New Roman" w:hAnsi="Times New Roman" w:cs="Times New Roman" w:eastAsia="Times New Roman"/>
          <w:b/>
          <w:bCs/>
          <w:i w:val="false"/>
          <w:iCs w:val="false"/>
          <w:sz w:val="24"/>
          <w:szCs w:val="24"/>
          <w:lang w:val="en-CA"/>
        </w:rPr>
      </w:pPr>
      <w:r>
        <w:rPr>
          <w:rFonts w:ascii="Times New Roman" w:hAnsi="Times New Roman" w:cs="Times New Roman" w:eastAsia="Times New Roman"/>
          <w:b/>
          <w:bCs/>
          <w:i w:val="false"/>
          <w:iCs w:val="false"/>
          <w:sz w:val="24"/>
          <w:szCs w:val="24"/>
          <w:lang w:val="en-CA"/>
        </w:rPr>
      </w:r>
      <w:r/>
    </w:p>
    <w:p>
      <w:pPr>
        <w:jc w:val="center"/>
        <w:spacing w:lineRule="auto" w:line="480" w:after="200"/>
        <w:rPr>
          <w:rFonts w:ascii="Times New Roman" w:hAnsi="Times New Roman" w:cs="Times New Roman" w:eastAsia="Times New Roman"/>
          <w:b/>
          <w:bCs/>
          <w:i w:val="false"/>
          <w:iCs w:val="false"/>
          <w:sz w:val="24"/>
          <w:szCs w:val="24"/>
          <w:lang w:val="en-CA"/>
        </w:rPr>
      </w:pPr>
      <w:r>
        <w:rPr>
          <w:rFonts w:ascii="Times New Roman" w:hAnsi="Times New Roman" w:cs="Times New Roman" w:eastAsia="Times New Roman"/>
          <w:b/>
          <w:bCs/>
          <w:i w:val="false"/>
          <w:iCs w:val="false"/>
          <w:sz w:val="24"/>
          <w:szCs w:val="24"/>
          <w:lang w:val="en-CA"/>
        </w:rPr>
      </w:r>
      <w:r/>
    </w:p>
    <w:p>
      <w:pPr>
        <w:jc w:val="center"/>
        <w:spacing w:lineRule="auto" w:line="480" w:after="200"/>
        <w:rPr>
          <w:rFonts w:ascii="Times New Roman" w:hAnsi="Times New Roman" w:cs="Times New Roman" w:eastAsia="Times New Roman"/>
          <w:b w:val="false"/>
          <w:bCs w:val="false"/>
          <w:i w:val="false"/>
          <w:iCs w:val="false"/>
          <w:sz w:val="24"/>
          <w:szCs w:val="24"/>
          <w:lang w:val="en-US"/>
        </w:rPr>
      </w:pPr>
      <w:r>
        <w:rPr>
          <w:rFonts w:ascii="Times New Roman" w:hAnsi="Times New Roman" w:cs="Times New Roman" w:eastAsia="Times New Roman"/>
          <w:b/>
          <w:bCs/>
          <w:i w:val="false"/>
          <w:iCs w:val="false"/>
          <w:sz w:val="24"/>
          <w:szCs w:val="24"/>
          <w:lang w:val="en-CA"/>
        </w:rPr>
        <w:t xml:space="preserve">Author Note</w:t>
      </w:r>
      <w:r/>
    </w:p>
    <w:p>
      <w:pPr>
        <w:spacing w:lineRule="auto" w:line="480" w:after="200"/>
        <w:rPr>
          <w:rFonts w:ascii="Times New Roman" w:hAnsi="Times New Roman" w:cs="Times New Roman" w:eastAsia="Times New Roman"/>
          <w:b w:val="false"/>
          <w:bCs w:val="false"/>
          <w:i w:val="false"/>
          <w:iCs w:val="false"/>
          <w:sz w:val="24"/>
          <w:szCs w:val="24"/>
          <w:lang w:val="en-US"/>
        </w:rPr>
      </w:pPr>
      <w:r>
        <w:rPr>
          <w:rFonts w:ascii="Times New Roman" w:hAnsi="Times New Roman" w:cs="Times New Roman" w:eastAsia="Times New Roman"/>
          <w:b w:val="false"/>
          <w:bCs w:val="false"/>
          <w:i w:val="false"/>
          <w:iCs w:val="false"/>
          <w:sz w:val="24"/>
          <w:szCs w:val="24"/>
          <w:lang w:val="en-CA"/>
        </w:rPr>
        <w:t xml:space="preserve">Correspondence may be directed to Kevin O’Neill, Center for Cognitive Neuroscience, Duke University, .... Email: </w:t>
      </w:r>
      <w:hyperlink r:id="rId12" w:history="1">
        <w:r>
          <w:rPr>
            <w:rStyle w:val="251"/>
            <w:rFonts w:ascii="Times New Roman" w:hAnsi="Times New Roman" w:cs="Times New Roman" w:eastAsia="Times New Roman"/>
            <w:b w:val="false"/>
            <w:bCs w:val="false"/>
            <w:i w:val="false"/>
            <w:iCs w:val="false"/>
            <w:sz w:val="24"/>
            <w:szCs w:val="24"/>
            <w:lang w:val="en-CA"/>
          </w:rPr>
          <w:t xml:space="preserve">kevin.oneill@duke.edu</w:t>
        </w:r>
      </w:hyperlink>
      <w:r>
        <w:rPr>
          <w:rFonts w:ascii="Times New Roman" w:hAnsi="Times New Roman" w:cs="Times New Roman" w:eastAsia="Times New Roman"/>
          <w:b w:val="false"/>
          <w:bCs w:val="false"/>
          <w:i w:val="false"/>
          <w:iCs w:val="false"/>
          <w:sz w:val="24"/>
          <w:szCs w:val="24"/>
          <w:lang w:val="en-CA"/>
        </w:rPr>
        <w:t xml:space="preserve">.</w:t>
      </w:r>
      <w:r/>
    </w:p>
    <w:p>
      <w:pPr>
        <w:jc w:val="center"/>
        <w:spacing w:lineRule="auto" w:line="480"/>
      </w:pPr>
      <w:r>
        <w:br w:type="page"/>
      </w:r>
      <w:r>
        <w:rPr>
          <w:rFonts w:ascii="Times New Roman" w:hAnsi="Times New Roman" w:cs="Times New Roman" w:eastAsia="Times New Roman"/>
          <w:b/>
          <w:bCs/>
          <w:sz w:val="24"/>
          <w:szCs w:val="24"/>
        </w:rPr>
        <w:t xml:space="preserve">Abstract</w:t>
      </w:r>
      <w:r/>
    </w:p>
    <w:p>
      <w:pPr>
        <w:pStyle w:val="242"/>
        <w:ind w:firstLine="720"/>
        <w:jc w:val="left"/>
        <w:spacing w:lineRule="auto" w:line="480"/>
        <w:rPr>
          <w:rFonts w:ascii="Times New Roman" w:hAnsi="Times New Roman" w:cs="Times New Roman" w:eastAsia="Times New Roman"/>
          <w:b/>
          <w:bCs/>
          <w:sz w:val="24"/>
          <w:szCs w:val="24"/>
        </w:rPr>
      </w:pPr>
      <w:r>
        <w:rPr>
          <w:rFonts w:ascii="Times New Roman" w:hAnsi="Times New Roman" w:cs="Times New Roman" w:eastAsia="Times New Roman"/>
          <w:b w:val="false"/>
          <w:bCs w:val="false"/>
          <w:sz w:val="24"/>
          <w:szCs w:val="24"/>
        </w:rPr>
        <w:t xml:space="preserve">Recent views on categorization suggest that people may invoke one of several cognitive processes for category learning under different circumstances, each rel</w:t>
      </w:r>
      <w:r>
        <w:rPr>
          <w:rFonts w:ascii="Times New Roman" w:hAnsi="Times New Roman" w:cs="Times New Roman" w:eastAsia="Times New Roman"/>
          <w:b w:val="false"/>
          <w:bCs w:val="false"/>
          <w:sz w:val="24"/>
          <w:szCs w:val="24"/>
        </w:rPr>
        <w:t xml:space="preserve">ying on a distinct memory system. It has been suggested that the exact system used depends on the nature of the stimuli, with rule-based categories recruiting activity in the hippocampus and prefrontal cortex, and information-integration categories relying</w:t>
      </w:r>
      <w:r>
        <w:rPr>
          <w:rFonts w:ascii="Times New Roman" w:hAnsi="Times New Roman" w:cs="Times New Roman" w:eastAsia="Times New Roman"/>
          <w:b w:val="false"/>
          <w:bCs w:val="false"/>
          <w:sz w:val="24"/>
          <w:szCs w:val="24"/>
        </w:rPr>
        <w:t xml:space="preserve"> on the striatum. However, little research has been devoted to studying exactly how strong this association between category structures and memory systems is, and what effects differences in learning may have on subsequent cognition. In this paper, we addr</w:t>
      </w:r>
      <w:r>
        <w:rPr>
          <w:rFonts w:ascii="Times New Roman" w:hAnsi="Times New Roman" w:cs="Times New Roman" w:eastAsia="Times New Roman"/>
          <w:b w:val="false"/>
          <w:bCs w:val="false"/>
          <w:sz w:val="24"/>
          <w:szCs w:val="24"/>
        </w:rPr>
        <w:t xml:space="preserve">ess both of these questions by asking participants to learn rule-based categories under a variety of learning conditions (practice only, instruction only, both, neither), and by looking at resulting differences in recognition memory. Replicating previous w</w:t>
      </w:r>
      <w:r>
        <w:rPr>
          <w:rFonts w:ascii="Times New Roman" w:hAnsi="Times New Roman" w:cs="Times New Roman" w:eastAsia="Times New Roman"/>
          <w:b w:val="false"/>
          <w:bCs w:val="false"/>
          <w:sz w:val="24"/>
          <w:szCs w:val="24"/>
        </w:rPr>
        <w:t xml:space="preserve">ork, we show an increase in both hits and false alarms for in-category items compared with out-of-category items. Interestingly, we find no differences in recognition or RT between groups under different conditions of learning, suggesting that learning in </w:t>
      </w:r>
      <w:r>
        <w:rPr>
          <w:rFonts w:ascii="Times New Roman" w:hAnsi="Times New Roman" w:cs="Times New Roman" w:eastAsia="Times New Roman"/>
          <w:b w:val="false"/>
          <w:bCs w:val="false"/>
          <w:sz w:val="24"/>
          <w:szCs w:val="24"/>
        </w:rPr>
        <w:t xml:space="preserve">all conditions </w:t>
      </w:r>
      <w:r>
        <w:rPr>
          <w:rFonts w:ascii="Times New Roman" w:hAnsi="Times New Roman" w:cs="Times New Roman" w:eastAsia="Times New Roman"/>
          <w:b w:val="false"/>
          <w:bCs w:val="false"/>
          <w:sz w:val="24"/>
          <w:szCs w:val="24"/>
        </w:rPr>
        <w:t xml:space="preserve">produced schema-like representations. In accordance with the multiple-memory systems perspective of category learning, our data suggest that rule-based categories may be learned using the same network under a variety of different conditions. *add citations</w:t>
      </w:r>
      <w:r/>
    </w:p>
    <w:p>
      <w:pPr>
        <w:pStyle w:val="242"/>
        <w:ind w:firstLine="0"/>
        <w:jc w:val="left"/>
        <w:spacing w:lineRule="auto" w:line="480"/>
        <w:rPr>
          <w:rFonts w:ascii="Times New Roman" w:hAnsi="Times New Roman" w:cs="Times New Roman" w:eastAsia="Times New Roman"/>
          <w:b w:val="false"/>
          <w:bCs w:val="false"/>
          <w:i/>
          <w:iCs/>
          <w:sz w:val="24"/>
          <w:szCs w:val="24"/>
        </w:rPr>
      </w:pPr>
      <w:r>
        <w:rPr>
          <w:rFonts w:ascii="Times New Roman" w:hAnsi="Times New Roman" w:cs="Times New Roman" w:eastAsia="Times New Roman"/>
          <w:b w:val="false"/>
          <w:bCs w:val="false"/>
          <w:i/>
          <w:iCs/>
          <w:sz w:val="24"/>
          <w:szCs w:val="24"/>
        </w:rPr>
      </w:r>
      <w:r/>
    </w:p>
    <w:p>
      <w:pPr>
        <w:pStyle w:val="242"/>
        <w:ind w:firstLine="0"/>
        <w:jc w:val="left"/>
        <w:spacing w:lineRule="auto" w:line="480"/>
        <w:rPr>
          <w:rFonts w:ascii="Times New Roman" w:hAnsi="Times New Roman" w:cs="Times New Roman" w:eastAsia="Times New Roman"/>
          <w:b/>
          <w:bCs/>
          <w:sz w:val="24"/>
          <w:szCs w:val="24"/>
        </w:rPr>
      </w:pPr>
      <w:r>
        <w:rPr>
          <w:rFonts w:ascii="Times New Roman" w:hAnsi="Times New Roman" w:cs="Times New Roman" w:eastAsia="Times New Roman"/>
          <w:b w:val="false"/>
          <w:bCs w:val="false"/>
          <w:i/>
          <w:iCs/>
          <w:sz w:val="24"/>
          <w:szCs w:val="24"/>
        </w:rPr>
        <w:t xml:space="preserve">Keywords</w:t>
      </w:r>
      <w:r>
        <w:rPr>
          <w:rFonts w:ascii="Times New Roman" w:hAnsi="Times New Roman" w:cs="Times New Roman" w:eastAsia="Times New Roman"/>
          <w:b w:val="false"/>
          <w:bCs w:val="false"/>
          <w:sz w:val="24"/>
          <w:szCs w:val="24"/>
        </w:rPr>
        <w:t xml:space="preserve">: Category Learning; Recognition Memory</w:t>
      </w:r>
      <w:r/>
    </w:p>
    <w:p>
      <w:pPr>
        <w:spacing w:lineRule="auto" w:line="480"/>
      </w:pPr>
      <w:r>
        <w:br w:type="page"/>
      </w:r>
      <w:r/>
    </w:p>
    <w:p>
      <w:pPr>
        <w:pStyle w:val="242"/>
        <w:ind w:firstLine="0"/>
        <w:jc w:val="center"/>
        <w:spacing w:lineRule="auto" w:line="480"/>
        <w:rPr>
          <w:rFonts w:ascii="Times New Roman" w:hAnsi="Times New Roman" w:cs="Times New Roman" w:eastAsia="Times New Roman"/>
          <w:b w:val="false"/>
          <w:bCs w:val="false"/>
          <w:sz w:val="24"/>
          <w:szCs w:val="24"/>
        </w:rPr>
      </w:pPr>
      <w:r>
        <w:rPr>
          <w:rFonts w:ascii="Times New Roman" w:hAnsi="Times New Roman" w:cs="Times New Roman" w:eastAsia="Times New Roman"/>
          <w:b/>
          <w:bCs/>
          <w:sz w:val="24"/>
          <w:szCs w:val="24"/>
        </w:rPr>
        <w:t xml:space="preserve">Introduction</w:t>
      </w:r>
      <w:r/>
    </w:p>
    <w:p>
      <w:pPr>
        <w:pStyle w:val="242"/>
        <w:ind w:firstLine="720"/>
        <w:jc w:val="left"/>
        <w:spacing w:lineRule="auto" w:line="480"/>
        <w:rPr>
          <w:rFonts w:ascii="Times New Roman" w:hAnsi="Times New Roman" w:cs="Times New Roman" w:eastAsia="Times New Roman"/>
          <w:b/>
          <w:bCs/>
          <w:sz w:val="24"/>
          <w:szCs w:val="24"/>
        </w:rPr>
      </w:pPr>
      <w:r>
        <w:rPr>
          <w:rFonts w:ascii="Times New Roman" w:hAnsi="Times New Roman" w:cs="Times New Roman" w:eastAsia="Times New Roman"/>
          <w:b w:val="false"/>
          <w:bCs w:val="false"/>
          <w:sz w:val="24"/>
          <w:szCs w:val="24"/>
        </w:rPr>
        <w:t xml:space="preserve">Research in category learning has been converging on the idea that category learning is supported by distinct memory systems. For example, while simple rule-based categories are learned episodically via the hippocampus and vmPFC, categories without verbally expressible rules (i.e., information-integration categories) have been shown to be learned procedurally through reinforcement learning in the striatum. </w:t>
      </w:r>
      <w:r/>
    </w:p>
    <w:p>
      <w:pPr>
        <w:pStyle w:val="242"/>
        <w:ind w:firstLine="0"/>
        <w:jc w:val="center"/>
        <w:spacing w:lineRule="auto" w:line="480"/>
        <w:rPr>
          <w:rFonts w:ascii="Times New Roman" w:hAnsi="Times New Roman" w:cs="Times New Roman" w:eastAsia="Times New Roman"/>
          <w:b w:val="false"/>
          <w:bCs w:val="false"/>
          <w:sz w:val="24"/>
          <w:szCs w:val="24"/>
        </w:rPr>
      </w:pPr>
      <w:r>
        <w:rPr>
          <w:rFonts w:ascii="Times New Roman" w:hAnsi="Times New Roman" w:cs="Times New Roman" w:eastAsia="Times New Roman"/>
          <w:b/>
          <w:bCs/>
          <w:sz w:val="24"/>
          <w:szCs w:val="24"/>
        </w:rPr>
        <w:t xml:space="preserve">Methods</w:t>
      </w:r>
      <w:r/>
    </w:p>
    <w:p>
      <w:pPr>
        <w:pStyle w:val="242"/>
        <w:jc w:val="left"/>
        <w:spacing w:lineRule="auto" w:line="480"/>
        <w:rPr>
          <w:rFonts w:ascii="Times New Roman" w:hAnsi="Times New Roman" w:cs="Times New Roman" w:eastAsia="Times New Roman"/>
          <w:sz w:val="24"/>
          <w:szCs w:val="24"/>
          <w:lang w:val="en-US"/>
        </w:rPr>
      </w:pPr>
      <w:r>
        <w:rPr>
          <w:rFonts w:ascii="Times New Roman" w:hAnsi="Times New Roman" w:cs="Times New Roman" w:eastAsia="Times New Roman"/>
          <w:b/>
          <w:bCs/>
          <w:sz w:val="24"/>
          <w:szCs w:val="24"/>
        </w:rPr>
        <w:t xml:space="preserve">Participants</w:t>
      </w:r>
      <w:r/>
    </w:p>
    <w:p>
      <w:pPr>
        <w:pStyle w:val="242"/>
        <w:ind w:firstLine="720"/>
        <w:jc w:val="left"/>
        <w:spacing w:lineRule="auto" w:line="480"/>
        <w:rPr>
          <w:rFonts w:ascii="Times New Roman" w:hAnsi="Times New Roman" w:cs="Times New Roman" w:eastAsia="Times New Roman"/>
          <w:sz w:val="24"/>
          <w:szCs w:val="24"/>
          <w:lang w:val="en-US"/>
        </w:rPr>
      </w:pPr>
      <w:r>
        <w:rPr>
          <w:rFonts w:ascii="Times New Roman" w:hAnsi="Times New Roman" w:cs="Times New Roman" w:eastAsia="Times New Roman"/>
          <w:sz w:val="24"/>
          <w:szCs w:val="24"/>
          <w:lang w:val="en-US"/>
        </w:rPr>
        <w:t xml:space="preserve">867 participants were recruited via Amazon Mechanical Turk (</w:t>
      </w:r>
      <w:hyperlink r:id="rId13" w:history="1">
        <w:r>
          <w:rPr>
            <w:rStyle w:val="251"/>
            <w:rFonts w:ascii="Times New Roman" w:hAnsi="Times New Roman" w:cs="Times New Roman" w:eastAsia="Times New Roman"/>
            <w:sz w:val="24"/>
            <w:szCs w:val="24"/>
            <w:lang w:val="en-US"/>
          </w:rPr>
          <w:t xml:space="preserve">https://www.mturk.com</w:t>
        </w:r>
      </w:hyperlink>
      <w:r>
        <w:rPr>
          <w:rFonts w:ascii="Times New Roman" w:hAnsi="Times New Roman" w:cs="Times New Roman" w:eastAsia="Times New Roman"/>
          <w:sz w:val="24"/>
          <w:szCs w:val="24"/>
          <w:lang w:val="en-US"/>
        </w:rPr>
        <w:t xml:space="preserve">). All participants were from the United States, had at least 100 approved HITs, had an overall HIT approval rate of at least 95%, and received $2.00 in compensation for their p</w:t>
      </w:r>
      <w:r>
        <w:rPr>
          <w:rFonts w:ascii="Times New Roman" w:hAnsi="Times New Roman" w:cs="Times New Roman" w:eastAsia="Times New Roman"/>
          <w:sz w:val="24"/>
          <w:szCs w:val="24"/>
          <w:lang w:val="en-US"/>
        </w:rPr>
        <w:t xml:space="preserve">articipation. To ensure that participants learned the category and remained on-task during the experiment, data from 153 participants were excluded because of failure to learn the category below 85% accuracy during the last 20 trials of learning, as in De </w:t>
      </w:r>
      <w:r>
        <w:rPr>
          <w:rFonts w:ascii="Times New Roman" w:hAnsi="Times New Roman" w:cs="Times New Roman" w:eastAsia="Times New Roman"/>
          <w:sz w:val="24"/>
          <w:szCs w:val="24"/>
          <w:lang w:val="en-US"/>
        </w:rPr>
        <w:t xml:space="preserve">Brigard</w:t>
      </w:r>
      <w:r>
        <w:rPr>
          <w:rFonts w:ascii="Times New Roman" w:hAnsi="Times New Roman" w:cs="Times New Roman" w:eastAsia="Times New Roman"/>
          <w:sz w:val="24"/>
          <w:szCs w:val="24"/>
          <w:lang w:val="en-US"/>
        </w:rPr>
        <w:t xml:space="preserve"> et al. (2017), or excessive mean response time during</w:t>
      </w:r>
      <w:r>
        <w:rPr>
          <w:rFonts w:ascii="Times New Roman" w:hAnsi="Times New Roman" w:cs="Times New Roman" w:eastAsia="Times New Roman"/>
          <w:sz w:val="24"/>
          <w:szCs w:val="24"/>
          <w:lang w:val="en-US"/>
        </w:rPr>
        <w:t xml:space="preserve"> learning or test (greater than the grand mean + three standard deviations, 5.95 seconds and 5.46 seconds respectively), leaving 714 participants for data analysis. All participants were provided informed consent in accordance with the Duke University IRB.</w:t>
      </w:r>
      <w:r/>
    </w:p>
    <w:p>
      <w:pPr>
        <w:pStyle w:val="242"/>
        <w:jc w:val="left"/>
        <w:spacing w:lineRule="auto" w:line="480"/>
        <w:rPr>
          <w:rFonts w:ascii="Times New Roman" w:hAnsi="Times New Roman" w:cs="Times New Roman" w:eastAsia="Times New Roman"/>
          <w:b/>
          <w:bCs/>
          <w:sz w:val="24"/>
          <w:szCs w:val="24"/>
        </w:rPr>
      </w:pPr>
      <w:r>
        <w:rPr>
          <w:rFonts w:ascii="Times New Roman" w:hAnsi="Times New Roman" w:cs="Times New Roman" w:eastAsia="Times New Roman"/>
          <w:b/>
          <w:bCs/>
          <w:sz w:val="24"/>
          <w:szCs w:val="24"/>
        </w:rPr>
        <w:t xml:space="preserve">Materials</w:t>
      </w:r>
      <w:r/>
    </w:p>
    <w:p>
      <w:pPr>
        <w:pStyle w:val="242"/>
        <w:ind w:firstLine="720"/>
        <w:jc w:val="both"/>
        <w:spacing w:lineRule="auto" w:line="480"/>
        <w:rPr>
          <w:rFonts w:ascii="Times New Roman" w:hAnsi="Times New Roman" w:cs="Times New Roman" w:eastAsia="Times New Roman"/>
          <w:b/>
          <w:bCs/>
          <w:sz w:val="24"/>
          <w:szCs w:val="24"/>
        </w:rPr>
      </w:pPr>
      <w:r>
        <w:rPr>
          <w:rFonts w:ascii="Times New Roman" w:hAnsi="Times New Roman" w:cs="Times New Roman" w:eastAsia="Times New Roman"/>
          <w:sz w:val="24"/>
          <w:szCs w:val="24"/>
          <w:lang w:val="en-US"/>
        </w:rPr>
        <w:t xml:space="preserve">Stimuli consisted of MATLAB (2018b)-generated flowers, used previously in De </w:t>
      </w:r>
      <w:r>
        <w:rPr>
          <w:rFonts w:ascii="Times New Roman" w:hAnsi="Times New Roman" w:cs="Times New Roman" w:eastAsia="Times New Roman"/>
          <w:sz w:val="24"/>
          <w:szCs w:val="24"/>
          <w:lang w:val="en-US"/>
        </w:rPr>
        <w:t xml:space="preserve">Brigard</w:t>
      </w:r>
      <w:r>
        <w:rPr>
          <w:rFonts w:ascii="Times New Roman" w:hAnsi="Times New Roman" w:cs="Times New Roman" w:eastAsia="Times New Roman"/>
          <w:sz w:val="24"/>
          <w:szCs w:val="24"/>
          <w:lang w:val="en-US"/>
        </w:rPr>
        <w:t xml:space="preserve"> et al. (2017). These flowers vary over five features, with each feature having three possible values: number of petals (four, six, or eight), petal color (blue, green or yellow), center shape (circle, triangle, or square), </w:t>
      </w:r>
      <w:r>
        <w:rPr>
          <w:rFonts w:ascii="Times New Roman" w:hAnsi="Times New Roman" w:cs="Times New Roman" w:eastAsia="Times New Roman"/>
          <w:sz w:val="24"/>
          <w:szCs w:val="24"/>
          <w:lang w:val="en-US"/>
        </w:rPr>
        <w:t xml:space="preserve">center color (orange, purple, or turquoise), and number of sepals (one, two, or three). Figure 1 depicts three flowers that illustrate all possible values of the five features. All flowers were displayed on the center of the screen with a white background.</w:t>
      </w:r>
      <w:r/>
    </w:p>
    <w:p>
      <w:pPr>
        <w:pStyle w:val="242"/>
        <w:ind w:firstLine="0"/>
        <w:jc w:val="left"/>
        <w:spacing w:lineRule="auto" w:line="480"/>
        <w:rPr>
          <w:rFonts w:ascii="Times New Roman" w:hAnsi="Times New Roman" w:cs="Times New Roman" w:eastAsia="Times New Roman"/>
          <w:b/>
          <w:bCs/>
          <w:sz w:val="24"/>
          <w:szCs w:val="24"/>
        </w:rPr>
      </w:pPr>
      <w:r>
        <w:rPr>
          <w:rFonts w:ascii="Times New Roman" w:hAnsi="Times New Roman" w:cs="Times New Roman" w:eastAsia="Times New Roman"/>
          <w:b/>
          <w:bCs/>
          <w:sz w:val="24"/>
          <w:szCs w:val="24"/>
        </w:rPr>
        <w:t xml:space="preserve">Procedure</w:t>
      </w:r>
      <w:r/>
    </w:p>
    <w:p>
      <w:pPr>
        <w:pStyle w:val="242"/>
        <w:ind w:firstLine="720"/>
        <w:jc w:val="left"/>
        <w:spacing w:lineRule="auto" w:line="480"/>
        <w:rPr>
          <w:rFonts w:ascii="Times New Roman" w:hAnsi="Times New Roman" w:cs="Times New Roman" w:eastAsia="Times New Roman"/>
          <w:sz w:val="24"/>
          <w:szCs w:val="24"/>
          <w:lang w:val="en-US"/>
        </w:rPr>
      </w:pPr>
      <w:r>
        <w:rPr>
          <w:rFonts w:ascii="Times New Roman" w:hAnsi="Times New Roman" w:cs="Times New Roman" w:eastAsia="Times New Roman"/>
          <w:sz w:val="24"/>
          <w:szCs w:val="24"/>
          <w:lang w:val="en-US"/>
        </w:rPr>
        <w:t xml:space="preserve">Procedure followed Experiment 4 of De </w:t>
      </w:r>
      <w:r>
        <w:rPr>
          <w:rFonts w:ascii="Times New Roman" w:hAnsi="Times New Roman" w:cs="Times New Roman" w:eastAsia="Times New Roman"/>
          <w:sz w:val="24"/>
          <w:szCs w:val="24"/>
          <w:lang w:val="en-US"/>
        </w:rPr>
        <w:t xml:space="preserve">Brigard</w:t>
      </w:r>
      <w:r>
        <w:rPr>
          <w:rFonts w:ascii="Times New Roman" w:hAnsi="Times New Roman" w:cs="Times New Roman" w:eastAsia="Times New Roman"/>
          <w:sz w:val="24"/>
          <w:szCs w:val="24"/>
          <w:lang w:val="en-US"/>
        </w:rPr>
        <w:t xml:space="preserve"> et al. (2017), with a</w:t>
      </w:r>
      <w:r>
        <w:rPr>
          <w:rFonts w:ascii="Times New Roman" w:hAnsi="Times New Roman" w:cs="Times New Roman" w:eastAsia="Times New Roman"/>
          <w:sz w:val="24"/>
          <w:szCs w:val="24"/>
          <w:lang w:val="en-US"/>
        </w:rPr>
        <w:t xml:space="preserve"> few modifications. This paradigm includes three phases: learning, study, and test. Participants began the experiment by reading an instruction screen for a minimum of 30 seconds which detailed the five stimulus features and the possible values those featu</w:t>
      </w:r>
      <w:r>
        <w:rPr>
          <w:rFonts w:ascii="Times New Roman" w:hAnsi="Times New Roman" w:cs="Times New Roman" w:eastAsia="Times New Roman"/>
          <w:sz w:val="24"/>
          <w:szCs w:val="24"/>
          <w:lang w:val="en-US"/>
        </w:rPr>
        <w:t xml:space="preserve">res could take. This instruction screen also displayed two example stimuli for illustration. Participants were instructed that they would see flowers on the screen, one at a time, and would be asked to determine whether each flower belonged to the species </w:t>
      </w:r>
      <w:r>
        <w:rPr>
          <w:rFonts w:ascii="Times New Roman" w:hAnsi="Times New Roman" w:cs="Times New Roman" w:eastAsia="Times New Roman"/>
          <w:i/>
          <w:sz w:val="24"/>
          <w:szCs w:val="24"/>
          <w:lang w:val="en-US"/>
        </w:rPr>
        <w:t xml:space="preserve">avlonia</w:t>
      </w:r>
      <w:r>
        <w:rPr>
          <w:rFonts w:ascii="Times New Roman" w:hAnsi="Times New Roman" w:cs="Times New Roman" w:eastAsia="Times New Roman"/>
          <w:sz w:val="24"/>
          <w:szCs w:val="24"/>
          <w:lang w:val="en-US"/>
        </w:rPr>
        <w:t xml:space="preserve">. Participants were told that </w:t>
      </w:r>
      <w:r>
        <w:rPr>
          <w:rFonts w:ascii="Times New Roman" w:hAnsi="Times New Roman" w:cs="Times New Roman" w:eastAsia="Times New Roman"/>
          <w:i/>
          <w:sz w:val="24"/>
          <w:szCs w:val="24"/>
          <w:lang w:val="en-US"/>
        </w:rPr>
        <w:t xml:space="preserve">avlonias</w:t>
      </w:r>
      <w:r>
        <w:rPr>
          <w:rFonts w:ascii="Times New Roman" w:hAnsi="Times New Roman" w:cs="Times New Roman" w:eastAsia="Times New Roman"/>
          <w:i/>
          <w:sz w:val="24"/>
          <w:szCs w:val="24"/>
          <w:lang w:val="en-US"/>
        </w:rPr>
        <w:t xml:space="preserve"> </w:t>
      </w:r>
      <w:r>
        <w:rPr>
          <w:rFonts w:ascii="Times New Roman" w:hAnsi="Times New Roman" w:cs="Times New Roman" w:eastAsia="Times New Roman"/>
          <w:sz w:val="24"/>
          <w:szCs w:val="24"/>
          <w:lang w:val="en-US"/>
        </w:rPr>
        <w:t xml:space="preserve">differed from other flowers in one simple way (e.g., only </w:t>
      </w:r>
      <w:r>
        <w:rPr>
          <w:rFonts w:ascii="Times New Roman" w:hAnsi="Times New Roman" w:cs="Times New Roman" w:eastAsia="Times New Roman"/>
          <w:i/>
          <w:sz w:val="24"/>
          <w:szCs w:val="24"/>
          <w:lang w:val="en-US"/>
        </w:rPr>
        <w:t xml:space="preserve">avlonias</w:t>
      </w:r>
      <w:r>
        <w:rPr>
          <w:rFonts w:ascii="Times New Roman" w:hAnsi="Times New Roman" w:cs="Times New Roman" w:eastAsia="Times New Roman"/>
          <w:i/>
          <w:sz w:val="24"/>
          <w:szCs w:val="24"/>
          <w:lang w:val="en-US"/>
        </w:rPr>
        <w:t xml:space="preserve"> </w:t>
      </w:r>
      <w:r>
        <w:rPr>
          <w:rFonts w:ascii="Times New Roman" w:hAnsi="Times New Roman" w:cs="Times New Roman" w:eastAsia="Times New Roman"/>
          <w:sz w:val="24"/>
          <w:szCs w:val="24"/>
          <w:lang w:val="en-US"/>
        </w:rPr>
        <w:t xml:space="preserve">have four petals), but that they must discover what makes </w:t>
      </w:r>
      <w:r>
        <w:rPr>
          <w:rFonts w:ascii="Times New Roman" w:hAnsi="Times New Roman" w:cs="Times New Roman" w:eastAsia="Times New Roman"/>
          <w:i/>
          <w:sz w:val="24"/>
          <w:szCs w:val="24"/>
          <w:lang w:val="en-US"/>
        </w:rPr>
        <w:t xml:space="preserve">avlonia</w:t>
      </w:r>
      <w:r>
        <w:rPr>
          <w:rFonts w:ascii="Times New Roman" w:hAnsi="Times New Roman" w:cs="Times New Roman" w:eastAsia="Times New Roman"/>
          <w:i/>
          <w:sz w:val="24"/>
          <w:szCs w:val="24"/>
          <w:lang w:val="en-US"/>
        </w:rPr>
        <w:t xml:space="preserve"> </w:t>
      </w:r>
      <w:r>
        <w:rPr>
          <w:rFonts w:ascii="Times New Roman" w:hAnsi="Times New Roman" w:cs="Times New Roman" w:eastAsia="Times New Roman"/>
          <w:sz w:val="24"/>
          <w:szCs w:val="24"/>
          <w:lang w:val="en-US"/>
        </w:rPr>
        <w:t xml:space="preserve">flowers unique. Participants were told that they must initially guess, but that they would eventually learn what makes a flower an </w:t>
      </w:r>
      <w:r>
        <w:rPr>
          <w:rFonts w:ascii="Times New Roman" w:hAnsi="Times New Roman" w:cs="Times New Roman" w:eastAsia="Times New Roman"/>
          <w:i/>
          <w:sz w:val="24"/>
          <w:szCs w:val="24"/>
          <w:lang w:val="en-US"/>
        </w:rPr>
        <w:t xml:space="preserve">avlonia</w:t>
      </w:r>
      <w:r>
        <w:rPr>
          <w:rFonts w:ascii="Times New Roman" w:hAnsi="Times New Roman" w:cs="Times New Roman" w:eastAsia="Times New Roman"/>
          <w:sz w:val="24"/>
          <w:szCs w:val="24"/>
          <w:lang w:val="en-US"/>
        </w:rPr>
        <w:t xml:space="preserve">. The feature and value that constituted this Learned category (</w:t>
      </w:r>
      <w:r>
        <w:rPr>
          <w:rFonts w:ascii="Times New Roman" w:hAnsi="Times New Roman" w:cs="Times New Roman" w:eastAsia="Times New Roman"/>
          <w:i/>
          <w:sz w:val="24"/>
          <w:szCs w:val="24"/>
          <w:lang w:val="en-US"/>
        </w:rPr>
        <w:t xml:space="preserve">avlonia</w:t>
      </w:r>
      <w:r>
        <w:rPr>
          <w:rFonts w:ascii="Times New Roman" w:hAnsi="Times New Roman" w:cs="Times New Roman" w:eastAsia="Times New Roman"/>
          <w:sz w:val="24"/>
          <w:szCs w:val="24"/>
          <w:lang w:val="en-US"/>
        </w:rPr>
        <w:t xml:space="preserve">) was counterbalanced across participants. In order to isolate effects of the Learned category from possible effects of stimulus features not associated with conceptual information, participants were also assigned a Not-Learned category,</w:t>
      </w:r>
      <w:r>
        <w:rPr>
          <w:rFonts w:ascii="Times New Roman" w:hAnsi="Times New Roman" w:cs="Times New Roman" w:eastAsia="Times New Roman"/>
          <w:sz w:val="24"/>
          <w:szCs w:val="24"/>
          <w:lang w:val="en-US"/>
        </w:rPr>
        <w:t xml:space="preserve"> defined by a value of a different feature, of which they were unaware. The Not-Learned category was never mentioned to the participants, statistically independent of the Learned category, and counterbalanced across participants. During each of the three p</w:t>
      </w:r>
      <w:r>
        <w:rPr>
          <w:rFonts w:ascii="Times New Roman" w:hAnsi="Times New Roman" w:cs="Times New Roman" w:eastAsia="Times New Roman"/>
          <w:sz w:val="24"/>
          <w:szCs w:val="24"/>
          <w:lang w:val="en-US"/>
        </w:rPr>
        <w:t xml:space="preserve">hases of the experiment, each value of each feature was displayed in 1/3 of the trials for that phase, so that the co-occurrence of all feature/value combinations was uniform. Accordingly, 1/3 of all flowers presented were members of the Learned category. </w:t>
      </w:r>
      <w:r/>
    </w:p>
    <w:p>
      <w:pPr>
        <w:pStyle w:val="242"/>
        <w:ind w:firstLine="720"/>
        <w:jc w:val="left"/>
        <w:spacing w:lineRule="auto" w:line="480"/>
        <w:rPr>
          <w:rFonts w:ascii="Times New Roman" w:hAnsi="Times New Roman" w:cs="Times New Roman" w:eastAsia="Times New Roman"/>
          <w:sz w:val="24"/>
          <w:szCs w:val="24"/>
          <w:lang w:val="en-US"/>
        </w:rPr>
      </w:pPr>
      <w:r>
        <w:rPr>
          <w:rFonts w:ascii="Times New Roman" w:hAnsi="Times New Roman" w:cs="Times New Roman" w:eastAsia="Times New Roman"/>
          <w:sz w:val="24"/>
          <w:szCs w:val="24"/>
          <w:lang w:val="en-US"/>
        </w:rPr>
        <w:t xml:space="preserve">In addition to the above category conditions, we </w:t>
      </w:r>
      <w:r>
        <w:rPr>
          <w:rFonts w:ascii="Times New Roman" w:hAnsi="Times New Roman" w:cs="Times New Roman" w:eastAsia="Times New Roman"/>
          <w:sz w:val="24"/>
          <w:szCs w:val="24"/>
          <w:lang w:val="en-US"/>
        </w:rPr>
        <w:t xml:space="preserve">introduced</w:t>
      </w:r>
      <w:r>
        <w:rPr>
          <w:rFonts w:ascii="Times New Roman" w:hAnsi="Times New Roman" w:cs="Times New Roman" w:eastAsia="Times New Roman"/>
          <w:sz w:val="24"/>
          <w:szCs w:val="24"/>
          <w:lang w:val="en-US"/>
        </w:rPr>
        <w:t xml:space="preserve"> two further between-</w:t>
      </w:r>
      <w:r>
        <w:rPr>
          <w:rFonts w:ascii="Times New Roman" w:hAnsi="Times New Roman" w:cs="Times New Roman" w:eastAsia="Times New Roman"/>
          <w:sz w:val="24"/>
          <w:szCs w:val="24"/>
          <w:lang w:val="en-US"/>
        </w:rPr>
        <w:t xml:space="preserve">subjects</w:t>
      </w:r>
      <w:r>
        <w:rPr>
          <w:rFonts w:ascii="Times New Roman" w:hAnsi="Times New Roman" w:cs="Times New Roman" w:eastAsia="Times New Roman"/>
          <w:sz w:val="24"/>
          <w:szCs w:val="24"/>
          <w:lang w:val="en-US"/>
        </w:rPr>
        <w:t xml:space="preserve"> manipulations on learning: whether or not the participant was explicitly instructed of the </w:t>
      </w:r>
      <w:r>
        <w:rPr>
          <w:rFonts w:ascii="Times New Roman" w:hAnsi="Times New Roman" w:cs="Times New Roman" w:eastAsia="Times New Roman"/>
          <w:sz w:val="24"/>
          <w:szCs w:val="24"/>
          <w:lang w:val="en-US"/>
        </w:rPr>
        <w:t xml:space="preserve">the</w:t>
      </w:r>
      <w:r>
        <w:rPr>
          <w:rFonts w:ascii="Times New Roman" w:hAnsi="Times New Roman" w:cs="Times New Roman" w:eastAsia="Times New Roman"/>
          <w:sz w:val="24"/>
          <w:szCs w:val="24"/>
          <w:lang w:val="en-US"/>
        </w:rPr>
        <w:t xml:space="preserve"> learned category’s discriminating feature and value (Instruction: Instructed vs. Not-Instructed), and whether the participant actively categorized flowers during learning, or merely watched as flowers were categorized as </w:t>
      </w:r>
      <w:r>
        <w:rPr>
          <w:rFonts w:ascii="Times New Roman" w:hAnsi="Times New Roman" w:cs="Times New Roman" w:eastAsia="Times New Roman"/>
          <w:i/>
          <w:sz w:val="24"/>
          <w:szCs w:val="24"/>
          <w:lang w:val="en-US"/>
        </w:rPr>
        <w:t xml:space="preserve">avlonias</w:t>
      </w:r>
      <w:r>
        <w:rPr>
          <w:rFonts w:ascii="Times New Roman" w:hAnsi="Times New Roman" w:cs="Times New Roman" w:eastAsia="Times New Roman"/>
          <w:i/>
          <w:sz w:val="24"/>
          <w:szCs w:val="24"/>
          <w:lang w:val="en-US"/>
        </w:rPr>
        <w:t xml:space="preserve"> </w:t>
      </w:r>
      <w:r>
        <w:rPr>
          <w:rFonts w:ascii="Times New Roman" w:hAnsi="Times New Roman" w:cs="Times New Roman" w:eastAsia="Times New Roman"/>
          <w:sz w:val="24"/>
          <w:szCs w:val="24"/>
          <w:lang w:val="en-US"/>
        </w:rPr>
        <w:t xml:space="preserve">or not-</w:t>
      </w:r>
      <w:r>
        <w:rPr>
          <w:rFonts w:ascii="Times New Roman" w:hAnsi="Times New Roman" w:cs="Times New Roman" w:eastAsia="Times New Roman"/>
          <w:i/>
          <w:sz w:val="24"/>
          <w:szCs w:val="24"/>
          <w:lang w:val="en-US"/>
        </w:rPr>
        <w:t xml:space="preserve">avlonias</w:t>
      </w:r>
      <w:r>
        <w:rPr>
          <w:rFonts w:ascii="Times New Roman" w:hAnsi="Times New Roman" w:cs="Times New Roman" w:eastAsia="Times New Roman"/>
          <w:i/>
          <w:sz w:val="24"/>
          <w:szCs w:val="24"/>
          <w:lang w:val="en-US"/>
        </w:rPr>
        <w:t xml:space="preserve"> </w:t>
      </w:r>
      <w:r>
        <w:rPr>
          <w:rFonts w:ascii="Times New Roman" w:hAnsi="Times New Roman" w:cs="Times New Roman" w:eastAsia="Times New Roman"/>
          <w:sz w:val="24"/>
          <w:szCs w:val="24"/>
          <w:lang w:val="en-US"/>
        </w:rPr>
        <w:t xml:space="preserve">on the screen (Practice: Practiced vs. </w:t>
      </w:r>
      <w:r>
        <w:rPr>
          <w:rFonts w:ascii="Times New Roman" w:hAnsi="Times New Roman" w:cs="Times New Roman" w:eastAsia="Times New Roman"/>
          <w:sz w:val="24"/>
          <w:szCs w:val="24"/>
          <w:lang w:val="en-US"/>
        </w:rPr>
        <w:t xml:space="preserve">Not-Practiced</w:t>
      </w:r>
      <w:r>
        <w:rPr>
          <w:rFonts w:ascii="Times New Roman" w:hAnsi="Times New Roman" w:cs="Times New Roman" w:eastAsia="Times New Roman"/>
          <w:sz w:val="24"/>
          <w:szCs w:val="24"/>
          <w:lang w:val="en-US"/>
        </w:rPr>
        <w:t xml:space="preserve">). These manipulations were also fully counterbalanced between participants.</w:t>
      </w:r>
      <w:r/>
    </w:p>
    <w:p>
      <w:pPr>
        <w:pStyle w:val="242"/>
        <w:ind w:firstLine="720"/>
        <w:jc w:val="left"/>
        <w:spacing w:lineRule="auto" w:line="480"/>
        <w:rPr>
          <w:rFonts w:ascii="Times New Roman" w:hAnsi="Times New Roman" w:cs="Times New Roman" w:eastAsia="Times New Roman"/>
          <w:sz w:val="24"/>
          <w:szCs w:val="24"/>
          <w:lang w:val="en-US"/>
        </w:rPr>
      </w:pPr>
      <w:r>
        <w:rPr>
          <w:rFonts w:ascii="Times New Roman" w:hAnsi="Times New Roman" w:cs="Times New Roman" w:eastAsia="Times New Roman"/>
          <w:sz w:val="24"/>
          <w:szCs w:val="24"/>
          <w:lang w:val="en-US"/>
        </w:rPr>
        <w:t xml:space="preserve">Participants first learned to categorize flowers into the species </w:t>
      </w:r>
      <w:r>
        <w:rPr>
          <w:rFonts w:ascii="Times New Roman" w:hAnsi="Times New Roman" w:cs="Times New Roman" w:eastAsia="Times New Roman"/>
          <w:i/>
          <w:sz w:val="24"/>
          <w:szCs w:val="24"/>
          <w:lang w:val="en-US"/>
        </w:rPr>
        <w:t xml:space="preserve">avlonia</w:t>
      </w:r>
      <w:r>
        <w:rPr>
          <w:rFonts w:ascii="Times New Roman" w:hAnsi="Times New Roman" w:cs="Times New Roman" w:eastAsia="Times New Roman"/>
          <w:sz w:val="24"/>
          <w:szCs w:val="24"/>
          <w:lang w:val="en-US"/>
        </w:rPr>
        <w:t xml:space="preserve">. In the Instructed condition, participants were told explicitly how to identify </w:t>
      </w:r>
      <w:r>
        <w:rPr>
          <w:rFonts w:ascii="Times New Roman" w:hAnsi="Times New Roman" w:cs="Times New Roman" w:eastAsia="Times New Roman"/>
          <w:i/>
          <w:sz w:val="24"/>
          <w:szCs w:val="24"/>
          <w:lang w:val="en-US"/>
        </w:rPr>
        <w:t xml:space="preserve">avlonias</w:t>
      </w:r>
      <w:r>
        <w:rPr>
          <w:rFonts w:ascii="Times New Roman" w:hAnsi="Times New Roman" w:cs="Times New Roman" w:eastAsia="Times New Roman"/>
          <w:sz w:val="24"/>
          <w:szCs w:val="24"/>
          <w:lang w:val="en-US"/>
        </w:rPr>
        <w:t xml:space="preserve">, (e.g. “</w:t>
      </w:r>
      <w:r>
        <w:rPr>
          <w:rFonts w:ascii="Times New Roman" w:hAnsi="Times New Roman" w:cs="Times New Roman" w:eastAsia="Times New Roman"/>
          <w:i/>
          <w:sz w:val="24"/>
          <w:szCs w:val="24"/>
          <w:lang w:val="en-US"/>
        </w:rPr>
        <w:t xml:space="preserve">Avlonias</w:t>
      </w:r>
      <w:r>
        <w:rPr>
          <w:rFonts w:ascii="Times New Roman" w:hAnsi="Times New Roman" w:cs="Times New Roman" w:eastAsia="Times New Roman"/>
          <w:i/>
          <w:sz w:val="24"/>
          <w:szCs w:val="24"/>
          <w:lang w:val="en-US"/>
        </w:rPr>
        <w:t xml:space="preserve"> </w:t>
      </w:r>
      <w:r>
        <w:rPr>
          <w:rFonts w:ascii="Times New Roman" w:hAnsi="Times New Roman" w:cs="Times New Roman" w:eastAsia="Times New Roman"/>
          <w:sz w:val="24"/>
          <w:szCs w:val="24"/>
          <w:lang w:val="en-US"/>
        </w:rPr>
        <w:t xml:space="preserve">are flowers that have six petals”). In the Not-Instructed condition, however, participants were told only that they would have to learn what feature and value defined the species </w:t>
      </w:r>
      <w:r>
        <w:rPr>
          <w:rFonts w:ascii="Times New Roman" w:hAnsi="Times New Roman" w:cs="Times New Roman" w:eastAsia="Times New Roman"/>
          <w:i/>
          <w:sz w:val="24"/>
          <w:szCs w:val="24"/>
          <w:lang w:val="en-US"/>
        </w:rPr>
        <w:t xml:space="preserve">avlonia</w:t>
      </w:r>
      <w:r>
        <w:rPr>
          <w:rFonts w:ascii="Times New Roman" w:hAnsi="Times New Roman" w:cs="Times New Roman" w:eastAsia="Times New Roman"/>
          <w:sz w:val="24"/>
          <w:szCs w:val="24"/>
          <w:lang w:val="en-US"/>
        </w:rPr>
        <w:t xml:space="preserve">. In the Practiced condition, participants completed 72 self-paced trials in which they pressed the “y” key if the flower was an </w:t>
      </w:r>
      <w:r>
        <w:rPr>
          <w:rFonts w:ascii="Times New Roman" w:hAnsi="Times New Roman" w:cs="Times New Roman" w:eastAsia="Times New Roman"/>
          <w:i/>
          <w:sz w:val="24"/>
          <w:szCs w:val="24"/>
          <w:lang w:val="en-US"/>
        </w:rPr>
        <w:t xml:space="preserve">avlonia</w:t>
      </w:r>
      <w:r>
        <w:rPr>
          <w:rFonts w:ascii="Times New Roman" w:hAnsi="Times New Roman" w:cs="Times New Roman" w:eastAsia="Times New Roman"/>
          <w:sz w:val="24"/>
          <w:szCs w:val="24"/>
          <w:lang w:val="en-US"/>
        </w:rPr>
        <w:t xml:space="preserve">, or the “n” key otherwise. Immediate feedback (“Correct” or “Incorrect”) was presented after each </w:t>
      </w:r>
      <w:r>
        <w:rPr>
          <w:rFonts w:ascii="Times New Roman" w:hAnsi="Times New Roman" w:cs="Times New Roman" w:eastAsia="Times New Roman"/>
          <w:sz w:val="24"/>
          <w:szCs w:val="24"/>
          <w:lang w:val="en-US"/>
        </w:rPr>
        <w:t xml:space="preserve">key-press</w:t>
      </w:r>
      <w:r>
        <w:rPr>
          <w:rFonts w:ascii="Times New Roman" w:hAnsi="Times New Roman" w:cs="Times New Roman" w:eastAsia="Times New Roman"/>
          <w:sz w:val="24"/>
          <w:szCs w:val="24"/>
          <w:lang w:val="en-US"/>
        </w:rPr>
        <w:t xml:space="preserve"> for 1s. In the Not-Practiced condition, participants instead passively viewed 72 trials in which a flower was shown for 3s, and a categorization (“</w:t>
      </w:r>
      <w:r>
        <w:rPr>
          <w:rFonts w:ascii="Times New Roman" w:hAnsi="Times New Roman" w:cs="Times New Roman" w:eastAsia="Times New Roman"/>
          <w:sz w:val="24"/>
          <w:szCs w:val="24"/>
          <w:lang w:val="en-US"/>
        </w:rPr>
        <w:t xml:space="preserve">Avlonia</w:t>
      </w:r>
      <w:r>
        <w:rPr>
          <w:rFonts w:ascii="Times New Roman" w:hAnsi="Times New Roman" w:cs="Times New Roman" w:eastAsia="Times New Roman"/>
          <w:sz w:val="24"/>
          <w:szCs w:val="24"/>
          <w:lang w:val="en-US"/>
        </w:rPr>
        <w:t xml:space="preserve">” or “Not </w:t>
      </w:r>
      <w:r>
        <w:rPr>
          <w:rFonts w:ascii="Times New Roman" w:hAnsi="Times New Roman" w:cs="Times New Roman" w:eastAsia="Times New Roman"/>
          <w:sz w:val="24"/>
          <w:szCs w:val="24"/>
          <w:lang w:val="en-US"/>
        </w:rPr>
        <w:t xml:space="preserve">Avlonia</w:t>
      </w:r>
      <w:r>
        <w:rPr>
          <w:rFonts w:ascii="Times New Roman" w:hAnsi="Times New Roman" w:cs="Times New Roman" w:eastAsia="Times New Roman"/>
          <w:sz w:val="24"/>
          <w:szCs w:val="24"/>
          <w:lang w:val="en-US"/>
        </w:rPr>
        <w:t xml:space="preserve">”) was presented immediately after for </w:t>
      </w:r>
      <w:r>
        <w:rPr>
          <w:rFonts w:ascii="Times New Roman" w:hAnsi="Times New Roman" w:cs="Times New Roman" w:eastAsia="Times New Roman"/>
          <w:sz w:val="24"/>
          <w:szCs w:val="24"/>
          <w:lang w:val="en-US"/>
        </w:rPr>
        <w:t xml:space="preserve">1s. Of the 72 flowers presented, 16 flowers were in the Learned category but not the Not-Learned category, 16 flowers were in the Not-Learned category but not the Learned category, 8 flowers were in both categories, and 32 flowers were in neither category.</w:t>
      </w:r>
      <w:r/>
    </w:p>
    <w:p>
      <w:pPr>
        <w:pStyle w:val="242"/>
        <w:ind w:firstLine="720"/>
        <w:jc w:val="left"/>
        <w:spacing w:lineRule="auto" w:line="480"/>
        <w:rPr>
          <w:rFonts w:ascii="Times New Roman" w:hAnsi="Times New Roman" w:cs="Times New Roman" w:eastAsia="Times New Roman"/>
          <w:sz w:val="24"/>
          <w:szCs w:val="24"/>
          <w:lang w:val="en-US"/>
        </w:rPr>
      </w:pPr>
      <w:r>
        <w:rPr>
          <w:rFonts w:ascii="Times New Roman" w:hAnsi="Times New Roman" w:cs="Times New Roman" w:eastAsia="Times New Roman"/>
          <w:sz w:val="24"/>
          <w:szCs w:val="24"/>
          <w:lang w:val="en-US"/>
        </w:rPr>
        <w:t xml:space="preserve">In the study phase, participants were asked to memorize 18 flowers. Participants read instructions for this phase for a minimum of 30s. Each flow</w:t>
      </w:r>
      <w:r>
        <w:rPr>
          <w:rFonts w:ascii="Times New Roman" w:hAnsi="Times New Roman" w:cs="Times New Roman" w:eastAsia="Times New Roman"/>
          <w:sz w:val="24"/>
          <w:szCs w:val="24"/>
          <w:lang w:val="en-US"/>
        </w:rPr>
        <w:t xml:space="preserve">er was shown for 5s following a 1s inter-trial interval, and none of these flowers were shown previously in the learning phase. Of these 18 flowers, 4 flowers were in the Learned category but not the Not-Learned category, 4 flowers were in the Not-Learned </w:t>
      </w:r>
      <w:r>
        <w:rPr>
          <w:rFonts w:ascii="Times New Roman" w:hAnsi="Times New Roman" w:cs="Times New Roman" w:eastAsia="Times New Roman"/>
          <w:sz w:val="24"/>
          <w:szCs w:val="24"/>
          <w:lang w:val="en-US"/>
        </w:rPr>
        <w:t xml:space="preserve">category but not the Learned category, 2 flowers were in Both categories, and 8 flowers were in Neither category. Participants were told that they would receive a bonus if they could remember a high number of flowers (XX participants were in fact given a $</w:t>
      </w:r>
      <w:r>
        <w:rPr>
          <w:rFonts w:ascii="Times New Roman" w:hAnsi="Times New Roman" w:cs="Times New Roman" w:eastAsia="Times New Roman"/>
          <w:sz w:val="24"/>
          <w:szCs w:val="24"/>
          <w:lang w:val="en-US"/>
        </w:rPr>
        <w:t xml:space="preserve">X.XX</w:t>
      </w:r>
      <w:r>
        <w:rPr>
          <w:rFonts w:ascii="Times New Roman" w:hAnsi="Times New Roman" w:cs="Times New Roman" w:eastAsia="Times New Roman"/>
          <w:sz w:val="24"/>
          <w:szCs w:val="24"/>
          <w:lang w:val="en-US"/>
        </w:rPr>
        <w:t xml:space="preserve"> bonus for a hit rate exceeding 85%). </w:t>
      </w:r>
      <w:r/>
    </w:p>
    <w:p>
      <w:pPr>
        <w:pStyle w:val="242"/>
        <w:ind w:firstLine="720"/>
        <w:jc w:val="left"/>
        <w:spacing w:lineRule="auto" w:line="480"/>
        <w:rPr>
          <w:rFonts w:ascii="Times New Roman" w:hAnsi="Times New Roman" w:cs="Times New Roman" w:eastAsia="Times New Roman"/>
          <w:sz w:val="24"/>
          <w:szCs w:val="24"/>
          <w:lang w:val="en-US"/>
        </w:rPr>
      </w:pPr>
      <w:r>
        <w:rPr>
          <w:rFonts w:ascii="Times New Roman" w:hAnsi="Times New Roman" w:cs="Times New Roman" w:eastAsia="Times New Roman"/>
          <w:sz w:val="24"/>
          <w:szCs w:val="24"/>
          <w:lang w:val="en-US"/>
        </w:rPr>
        <w:t xml:space="preserve">Finally, in the te</w:t>
      </w:r>
      <w:r>
        <w:rPr>
          <w:rFonts w:ascii="Times New Roman" w:hAnsi="Times New Roman" w:cs="Times New Roman" w:eastAsia="Times New Roman"/>
          <w:sz w:val="24"/>
          <w:szCs w:val="24"/>
          <w:lang w:val="en-US"/>
        </w:rPr>
        <w:t xml:space="preserve">st phase, participants were told that they would see 54 flowers, one by one, and asked to press the “y” key if the flower was old (presented during the study phase), or to press the “n” key otherwise. Participants also read instructions for this phase for </w:t>
      </w:r>
      <w:r>
        <w:rPr>
          <w:rFonts w:ascii="Times New Roman" w:hAnsi="Times New Roman" w:cs="Times New Roman" w:eastAsia="Times New Roman"/>
          <w:sz w:val="24"/>
          <w:szCs w:val="24"/>
          <w:lang w:val="en-US"/>
        </w:rPr>
        <w:t xml:space="preserve">a minimum of 30s. Each trial was self-paced with a 1s inter-trial interval. Of these 54 flowers, 18 were presented during study. Of the remaining 36 flowers (lures), 8 flowers were in the Learned category but not the Not-Learned category, 8</w:t>
      </w:r>
      <w:r>
        <w:rPr>
          <w:rFonts w:ascii="Times New Roman" w:hAnsi="Times New Roman" w:cs="Times New Roman" w:eastAsia="Times New Roman"/>
          <w:sz w:val="24"/>
          <w:szCs w:val="24"/>
          <w:lang w:val="en-US"/>
        </w:rPr>
        <w:t xml:space="preserve"> flowers were in the Not-Learned category but not the Learned category, 4 flowers were in Both categories, and 16 flowers were in Neither category. None of the lures appeared in the learning or study phases.</w:t>
      </w:r>
      <w:r/>
    </w:p>
    <w:p>
      <w:pPr>
        <w:ind w:firstLine="720"/>
        <w:jc w:val="center"/>
        <w:spacing w:lineRule="auto" w:line="480"/>
        <w:rPr>
          <w:rFonts w:ascii="Times New Roman" w:hAnsi="Times New Roman" w:cs="Times New Roman" w:eastAsia="Times New Roman"/>
          <w:sz w:val="24"/>
          <w:szCs w:val="24"/>
          <w:lang w:val="en-US"/>
        </w:rPr>
      </w:pPr>
      <w:r>
        <w:rPr>
          <w:rFonts w:ascii="Times New Roman" w:hAnsi="Times New Roman" w:cs="Times New Roman" w:eastAsia="Times New Roman"/>
          <w:sz w:val="24"/>
          <w:szCs w:val="24"/>
          <w:lang w:val="en-US"/>
        </w:rPr>
      </w:r>
      <w:r>
        <w:rPr>
          <w:rFonts w:ascii="Times New Roman" w:hAnsi="Times New Roman" w:cs="Times New Roman" w:eastAsia="Times New Roman"/>
          <w:b/>
          <w:bCs/>
          <w:sz w:val="24"/>
          <w:szCs w:val="24"/>
        </w:rPr>
        <w:t xml:space="preserve">Results</w:t>
      </w:r>
      <w:r/>
    </w:p>
    <w:p>
      <w:pPr>
        <w:pStyle w:val="242"/>
        <w:ind w:firstLine="0"/>
        <w:jc w:val="left"/>
        <w:spacing w:lineRule="auto" w:line="480"/>
        <w:rPr>
          <w:rFonts w:ascii="Times New Roman" w:hAnsi="Times New Roman" w:cs="Times New Roman" w:eastAsia="Times New Roman"/>
          <w:b/>
          <w:bCs/>
          <w:sz w:val="24"/>
          <w:szCs w:val="24"/>
        </w:rPr>
      </w:pPr>
      <w:r>
        <w:rPr>
          <w:rFonts w:ascii="Times New Roman" w:hAnsi="Times New Roman" w:cs="Times New Roman" w:eastAsia="Times New Roman"/>
          <w:b/>
          <w:bCs/>
          <w:sz w:val="24"/>
          <w:szCs w:val="24"/>
        </w:rPr>
        <w:t xml:space="preserve">Learning Phase</w:t>
      </w:r>
      <w:r/>
    </w:p>
    <w:p>
      <w:pPr>
        <w:ind w:firstLine="720"/>
        <w:jc w:val="left"/>
        <w:spacing w:lineRule="auto" w:line="480"/>
        <w:rPr>
          <w:rFonts w:ascii="Times New Roman" w:hAnsi="Times New Roman" w:cs="Times New Roman" w:eastAsia="Times New Roman"/>
          <w:sz w:val="24"/>
          <w:szCs w:val="24"/>
          <w:lang w:val="en-US"/>
        </w:rPr>
      </w:pPr>
      <w:r>
        <w:rPr>
          <w:rFonts w:ascii="Times New Roman" w:hAnsi="Times New Roman" w:cs="Times New Roman" w:eastAsia="Times New Roman"/>
          <w:sz w:val="24"/>
          <w:szCs w:val="24"/>
          <w:lang w:val="en-US"/>
        </w:rPr>
        <w:t xml:space="preserve">Because the participants in the Not-Practiced condition did not make any responses during learning, we limit analysis of this phase to those in the Practiced condition. As found in De </w:t>
      </w:r>
      <w:r>
        <w:rPr>
          <w:rFonts w:ascii="Times New Roman" w:hAnsi="Times New Roman" w:cs="Times New Roman" w:eastAsia="Times New Roman"/>
          <w:sz w:val="24"/>
          <w:szCs w:val="24"/>
          <w:lang w:val="en-US"/>
        </w:rPr>
        <w:t xml:space="preserve">Brigard</w:t>
      </w:r>
      <w:r>
        <w:rPr>
          <w:rFonts w:ascii="Times New Roman" w:hAnsi="Times New Roman" w:cs="Times New Roman" w:eastAsia="Times New Roman"/>
          <w:sz w:val="24"/>
          <w:szCs w:val="24"/>
          <w:lang w:val="en-US"/>
        </w:rPr>
        <w:t xml:space="preserve"> et al. (2017), participants in the Not-Instructed condition started at near chance (</w:t>
      </w:r>
      <w:r>
        <w:rPr>
          <w:rFonts w:ascii="Times New Roman" w:hAnsi="Times New Roman" w:cs="Times New Roman" w:eastAsia="Times New Roman"/>
          <w:i/>
          <w:sz w:val="24"/>
          <w:szCs w:val="24"/>
          <w:lang w:val="en-US"/>
        </w:rPr>
        <w:t xml:space="preserve">M </w:t>
      </w:r>
      <w:r>
        <w:rPr>
          <w:rFonts w:ascii="Times New Roman" w:hAnsi="Times New Roman" w:cs="Times New Roman" w:eastAsia="Times New Roman"/>
          <w:sz w:val="24"/>
          <w:szCs w:val="24"/>
          <w:lang w:val="en-US"/>
        </w:rPr>
        <w:t xml:space="preserve">= 65.8%) categorization accuracy in the first 10 trials, and grad</w:t>
      </w:r>
      <w:r>
        <w:rPr>
          <w:rFonts w:ascii="Times New Roman" w:hAnsi="Times New Roman" w:cs="Times New Roman" w:eastAsia="Times New Roman"/>
          <w:sz w:val="24"/>
          <w:szCs w:val="24"/>
          <w:lang w:val="en-US"/>
        </w:rPr>
        <w:t xml:space="preserve">ually rose to near ceiling (</w:t>
      </w:r>
      <w:r>
        <w:rPr>
          <w:rFonts w:ascii="Times New Roman" w:hAnsi="Times New Roman" w:cs="Times New Roman" w:eastAsia="Times New Roman"/>
          <w:i/>
          <w:sz w:val="24"/>
          <w:szCs w:val="24"/>
          <w:lang w:val="en-US"/>
        </w:rPr>
        <w:t xml:space="preserve">M </w:t>
      </w:r>
      <w:r>
        <w:rPr>
          <w:rFonts w:ascii="Times New Roman" w:hAnsi="Times New Roman" w:cs="Times New Roman" w:eastAsia="Times New Roman"/>
          <w:sz w:val="24"/>
          <w:szCs w:val="24"/>
          <w:lang w:val="en-US"/>
        </w:rPr>
        <w:t xml:space="preserve">= 98.7%) accuracy in the last 10 trials. In contrast, participants in the Instructed condition began with high (</w:t>
      </w:r>
      <w:r>
        <w:rPr>
          <w:rFonts w:ascii="Times New Roman" w:hAnsi="Times New Roman" w:cs="Times New Roman" w:eastAsia="Times New Roman"/>
          <w:i/>
          <w:sz w:val="24"/>
          <w:szCs w:val="24"/>
          <w:lang w:val="en-US"/>
        </w:rPr>
        <w:t xml:space="preserve">M </w:t>
      </w:r>
      <w:r>
        <w:rPr>
          <w:rFonts w:ascii="Times New Roman" w:hAnsi="Times New Roman" w:cs="Times New Roman" w:eastAsia="Times New Roman"/>
          <w:sz w:val="24"/>
          <w:szCs w:val="24"/>
          <w:lang w:val="en-US"/>
        </w:rPr>
        <w:t xml:space="preserve">= 89.3%) accuracy, and gradually rose to near ceiling (</w:t>
      </w:r>
      <w:r>
        <w:rPr>
          <w:rFonts w:ascii="Times New Roman" w:hAnsi="Times New Roman" w:cs="Times New Roman" w:eastAsia="Times New Roman"/>
          <w:i/>
          <w:sz w:val="24"/>
          <w:szCs w:val="24"/>
          <w:lang w:val="en-US"/>
        </w:rPr>
        <w:t xml:space="preserve">M </w:t>
      </w:r>
      <w:r>
        <w:rPr>
          <w:rFonts w:ascii="Times New Roman" w:hAnsi="Times New Roman" w:cs="Times New Roman" w:eastAsia="Times New Roman"/>
          <w:sz w:val="24"/>
          <w:szCs w:val="24"/>
          <w:lang w:val="en-US"/>
        </w:rPr>
        <w:t xml:space="preserve">= 99.1%) accuracy. This confirms that explicit instruction allowed participants to successfully learn the </w:t>
      </w:r>
      <w:r>
        <w:rPr>
          <w:rFonts w:ascii="Times New Roman" w:hAnsi="Times New Roman" w:cs="Times New Roman" w:eastAsia="Times New Roman"/>
          <w:i/>
          <w:sz w:val="24"/>
          <w:szCs w:val="24"/>
          <w:lang w:val="en-US"/>
        </w:rPr>
        <w:t xml:space="preserve">avlonia</w:t>
      </w:r>
      <w:r>
        <w:rPr>
          <w:rFonts w:ascii="Times New Roman" w:hAnsi="Times New Roman" w:cs="Times New Roman" w:eastAsia="Times New Roman"/>
          <w:i/>
          <w:sz w:val="24"/>
          <w:szCs w:val="24"/>
          <w:lang w:val="en-US"/>
        </w:rPr>
        <w:t xml:space="preserve"> </w:t>
      </w:r>
      <w:r>
        <w:rPr>
          <w:rFonts w:ascii="Times New Roman" w:hAnsi="Times New Roman" w:cs="Times New Roman" w:eastAsia="Times New Roman"/>
          <w:sz w:val="24"/>
          <w:szCs w:val="24"/>
          <w:lang w:val="en-US"/>
        </w:rPr>
        <w:t xml:space="preserve">category before practice, although participants could learn the category without explicit instruction.</w:t>
      </w:r>
      <w:r/>
    </w:p>
    <w:p>
      <w:pPr>
        <w:pStyle w:val="242"/>
        <w:ind w:firstLine="0"/>
        <w:jc w:val="left"/>
        <w:spacing w:lineRule="auto" w:line="480"/>
        <w:rPr>
          <w:rFonts w:ascii="Times New Roman" w:hAnsi="Times New Roman" w:cs="Times New Roman" w:eastAsia="Times New Roman"/>
          <w:b/>
          <w:bCs/>
          <w:sz w:val="24"/>
          <w:szCs w:val="24"/>
        </w:rPr>
      </w:pPr>
      <w:r>
        <w:rPr>
          <w:rFonts w:ascii="Times New Roman" w:hAnsi="Times New Roman" w:cs="Times New Roman" w:eastAsia="Times New Roman"/>
          <w:b/>
          <w:bCs/>
          <w:sz w:val="24"/>
          <w:szCs w:val="24"/>
        </w:rPr>
        <w:t xml:space="preserve">Test Phase</w:t>
      </w:r>
      <w:r/>
    </w:p>
    <w:p>
      <w:pPr>
        <w:pStyle w:val="242"/>
        <w:ind w:firstLine="720"/>
        <w:jc w:val="left"/>
        <w:spacing w:lineRule="auto" w:line="480"/>
        <w:rPr>
          <w:rFonts w:ascii="Times New Roman" w:hAnsi="Times New Roman" w:cs="Times New Roman" w:eastAsia="Times New Roman"/>
          <w:b w:val="false"/>
          <w:i w:val="false"/>
          <w:iCs w:val="false"/>
          <w:sz w:val="24"/>
          <w:szCs w:val="24"/>
        </w:rPr>
      </w:pPr>
      <w:r>
        <w:rPr>
          <w:rFonts w:ascii="Times New Roman" w:hAnsi="Times New Roman" w:cs="Times New Roman" w:eastAsia="Times New Roman"/>
          <w:sz w:val="24"/>
          <w:szCs w:val="24"/>
          <w:lang w:val="en-US"/>
        </w:rPr>
        <w:t xml:space="preserve">As outcome variables during the testing phase, we measured reaction time (RT), hits, and false alarms (FAs), as well as hierarchical estimates of sensitivity </w:t>
      </w:r>
      <w:r>
        <w:rPr>
          <w:rFonts w:ascii="Times New Roman" w:hAnsi="Times New Roman" w:cs="Times New Roman" w:eastAsia="Times New Roman"/>
          <w:i w:val="false"/>
          <w:iCs/>
          <w:sz w:val="24"/>
          <w:szCs w:val="24"/>
          <w:lang w:val="en-US"/>
        </w:rPr>
        <w:t xml:space="preserve">(</w:t>
      </w:r>
      <w:r>
        <w:rPr>
          <w:rFonts w:ascii="Times New Roman" w:hAnsi="Times New Roman" w:cs="Times New Roman" w:eastAsia="Times New Roman"/>
          <w:i/>
          <w:iCs/>
          <w:sz w:val="24"/>
          <w:szCs w:val="24"/>
          <w:lang w:val="en-US"/>
        </w:rPr>
        <w:t xml:space="preserve">d'</w:t>
      </w:r>
      <w:r>
        <w:rPr>
          <w:rFonts w:ascii="Times New Roman" w:hAnsi="Times New Roman" w:cs="Times New Roman" w:eastAsia="Times New Roman"/>
          <w:i w:val="false"/>
          <w:iCs/>
          <w:sz w:val="24"/>
          <w:szCs w:val="24"/>
          <w:lang w:val="en-US"/>
        </w:rPr>
        <w:t xml:space="preserve">)</w:t>
      </w:r>
      <w:r>
        <w:rPr>
          <w:rFonts w:ascii="Times New Roman" w:hAnsi="Times New Roman" w:cs="Times New Roman" w:eastAsia="Times New Roman"/>
          <w:sz w:val="24"/>
          <w:szCs w:val="24"/>
          <w:lang w:val="en-US"/>
        </w:rPr>
        <w:t xml:space="preserve"> and bias </w:t>
      </w:r>
      <w:r>
        <w:rPr>
          <w:rFonts w:ascii="Times New Roman" w:hAnsi="Times New Roman" w:cs="Times New Roman" w:eastAsia="Times New Roman"/>
          <w:i w:val="false"/>
          <w:iCs/>
          <w:sz w:val="24"/>
          <w:szCs w:val="24"/>
          <w:lang w:val="en-US"/>
        </w:rPr>
        <w:t xml:space="preserve">(</w:t>
      </w:r>
      <w:r>
        <w:rPr>
          <w:rFonts w:ascii="Times New Roman" w:hAnsi="Times New Roman" w:cs="Times New Roman" w:eastAsia="Times New Roman"/>
          <w:i/>
          <w:iCs/>
          <w:sz w:val="24"/>
          <w:szCs w:val="24"/>
          <w:lang w:val="en-US"/>
        </w:rPr>
        <w:t xml:space="preserve">C</w:t>
      </w:r>
      <w:r>
        <w:rPr>
          <w:rFonts w:ascii="Times New Roman" w:hAnsi="Times New Roman" w:cs="Times New Roman" w:eastAsia="Times New Roman"/>
          <w:i w:val="false"/>
          <w:iCs w:val="false"/>
          <w:sz w:val="24"/>
          <w:szCs w:val="24"/>
          <w:lang w:val="en-US"/>
        </w:rPr>
        <w:t xml:space="preserve">)</w:t>
      </w:r>
      <w:r>
        <w:rPr>
          <w:rFonts w:ascii="Times New Roman" w:hAnsi="Times New Roman" w:cs="Times New Roman" w:eastAsia="Times New Roman"/>
          <w:i w:val="false"/>
          <w:iCs w:val="false"/>
          <w:sz w:val="24"/>
          <w:szCs w:val="24"/>
          <w:lang w:val="en-US"/>
        </w:rPr>
        <w:t xml:space="preserve"> under signal d</w:t>
      </w:r>
      <w:r>
        <w:rPr>
          <w:rFonts w:ascii="Times New Roman" w:hAnsi="Times New Roman" w:cs="Times New Roman" w:eastAsia="Times New Roman"/>
          <w:i w:val="false"/>
          <w:iCs w:val="false"/>
          <w:sz w:val="24"/>
          <w:szCs w:val="24"/>
          <w:lang w:val="en-US"/>
        </w:rPr>
        <w:t xml:space="preserve">etection theory. For all outcome variables, we fit Bayesian mixed-effects models in R using the </w:t>
      </w:r>
      <w:r>
        <w:rPr>
          <w:rFonts w:ascii="Times New Roman" w:hAnsi="Times New Roman" w:cs="Times New Roman" w:eastAsia="Times New Roman"/>
          <w:b/>
          <w:i w:val="false"/>
          <w:iCs w:val="false"/>
          <w:sz w:val="24"/>
          <w:szCs w:val="24"/>
          <w:lang w:val="en-US"/>
        </w:rPr>
        <w:t xml:space="preserve">brms</w:t>
      </w:r>
      <w:r>
        <w:rPr>
          <w:rFonts w:ascii="Times New Roman" w:hAnsi="Times New Roman" w:cs="Times New Roman" w:eastAsia="Times New Roman"/>
          <w:b w:val="false"/>
          <w:i w:val="false"/>
          <w:iCs w:val="false"/>
          <w:sz w:val="24"/>
          <w:szCs w:val="24"/>
          <w:lang w:val="en-US"/>
        </w:rPr>
        <w:t xml:space="preserve"> package with 5 chains, 1000 iterations of burn-in, and 1500 iterations of sampling. Means and standard deviations for all variables are reported in Table 1.</w:t>
      </w:r>
      <w:r>
        <w:rPr>
          <w:rFonts w:ascii="Times New Roman" w:hAnsi="Times New Roman" w:cs="Times New Roman" w:eastAsia="Times New Roman"/>
          <w:b w:val="false"/>
          <w:i w:val="false"/>
          <w:iCs w:val="false"/>
          <w:sz w:val="24"/>
          <w:szCs w:val="24"/>
        </w:rPr>
      </w:r>
      <w:r/>
    </w:p>
    <w:p>
      <w:pPr>
        <w:ind w:firstLine="720"/>
        <w:jc w:val="left"/>
        <w:spacing w:lineRule="auto" w:line="480"/>
        <w:rPr>
          <w:rFonts w:ascii="Times New Roman" w:hAnsi="Times New Roman" w:cs="Times New Roman" w:eastAsia="Times New Roman"/>
          <w:i w:val="false"/>
          <w:sz w:val="24"/>
          <w:szCs w:val="24"/>
          <w:lang w:val="en-US"/>
        </w:rPr>
      </w:pPr>
      <w:r>
        <w:rPr>
          <w:rFonts w:ascii="Times New Roman" w:hAnsi="Times New Roman" w:cs="Times New Roman" w:eastAsia="Times New Roman"/>
          <w:i w:val="false"/>
          <w:iCs w:val="false"/>
          <w:sz w:val="24"/>
          <w:szCs w:val="24"/>
          <w:lang w:val="en-US"/>
        </w:rPr>
        <w:t xml:space="preserve">To examine the effects of our manipulations on RT, we employed 2 (Learned: yes vs. no) x 2 (Not-Learned: yes vs. no) x 2 (Practice: yes vs. no) x 2 (Instruction: yes vs. </w:t>
      </w:r>
      <w:r>
        <w:rPr>
          <w:rFonts w:ascii="Times New Roman" w:hAnsi="Times New Roman" w:cs="Times New Roman" w:eastAsia="Times New Roman"/>
          <w:i w:val="false"/>
          <w:iCs w:val="false"/>
          <w:sz w:val="24"/>
          <w:szCs w:val="24"/>
          <w:lang w:val="en-US"/>
        </w:rPr>
        <w:t xml:space="preserve">no) x 2 (Old: yes vs. no) Bayesian mixed-effect model with random intercepts for each subject, random slopes for Learned, Not-Learned, and Old, and an ex-Gaussian distribution</w:t>
      </w:r>
      <w:r>
        <w:rPr>
          <w:rFonts w:ascii="Times New Roman" w:hAnsi="Times New Roman" w:cs="Times New Roman" w:eastAsia="Times New Roman"/>
          <w:i w:val="false"/>
          <w:iCs w:val="false"/>
          <w:sz w:val="24"/>
          <w:szCs w:val="24"/>
          <w:lang w:val="en-US"/>
        </w:rPr>
        <w:t xml:space="preserve">. There was...</w:t>
      </w:r>
      <w:r/>
    </w:p>
    <w:p>
      <w:pPr>
        <w:ind w:firstLine="720"/>
        <w:jc w:val="left"/>
        <w:spacing w:lineRule="auto" w:line="480"/>
        <w:rPr>
          <w:rFonts w:ascii="Times New Roman" w:hAnsi="Times New Roman" w:cs="Times New Roman" w:eastAsia="Times New Roman"/>
          <w:sz w:val="24"/>
          <w:szCs w:val="24"/>
          <w:lang w:val="en-US"/>
        </w:rPr>
      </w:pPr>
      <w:r>
        <w:rPr>
          <w:rFonts w:ascii="Times New Roman" w:hAnsi="Times New Roman" w:cs="Times New Roman" w:eastAsia="Times New Roman"/>
          <w:i w:val="false"/>
          <w:iCs w:val="false"/>
          <w:sz w:val="24"/>
          <w:szCs w:val="24"/>
          <w:lang w:val="en-US"/>
        </w:rPr>
        <w:t xml:space="preserve">For hits and FAs, we used similar 2 (Learned) x 2 (Not-Learned) x 2 (Practice) x 2 (Instruction) Bayesian mixed-effect models with random intercepts for each subject, </w:t>
      </w:r>
      <w:r>
        <w:rPr>
          <w:rFonts w:ascii="Times New Roman" w:hAnsi="Times New Roman" w:cs="Times New Roman" w:eastAsia="Times New Roman"/>
          <w:i w:val="false"/>
          <w:iCs w:val="false"/>
          <w:sz w:val="24"/>
          <w:szCs w:val="24"/>
          <w:lang w:val="en-US"/>
        </w:rPr>
        <w:t xml:space="preserve">uncorrelated </w:t>
      </w:r>
      <w:r>
        <w:rPr>
          <w:rFonts w:ascii="Times New Roman" w:hAnsi="Times New Roman" w:cs="Times New Roman" w:eastAsia="Times New Roman"/>
          <w:i w:val="false"/>
          <w:iCs w:val="false"/>
          <w:sz w:val="24"/>
          <w:szCs w:val="24"/>
          <w:lang w:val="en-US"/>
        </w:rPr>
        <w:t xml:space="preserve">random slopes for Learned and Not-Learned, and </w:t>
      </w:r>
      <w:r>
        <w:rPr>
          <w:rFonts w:ascii="Times New Roman" w:hAnsi="Times New Roman" w:cs="Times New Roman" w:eastAsia="Times New Roman"/>
          <w:i w:val="false"/>
          <w:iCs w:val="false"/>
          <w:sz w:val="24"/>
          <w:szCs w:val="24"/>
          <w:lang w:val="en-US"/>
        </w:rPr>
        <w:t xml:space="preserve">Bernoulli distributions with a logit link function. </w:t>
      </w:r>
      <w:r>
        <w:rPr>
          <w:rFonts w:ascii="Times New Roman" w:hAnsi="Times New Roman" w:cs="Times New Roman" w:eastAsia="Times New Roman"/>
          <w:sz w:val="24"/>
          <w:szCs w:val="24"/>
          <w:lang w:val="en-US"/>
        </w:rPr>
        <w:t xml:space="preserve">We</w:t>
      </w:r>
      <w:r>
        <w:rPr>
          <w:rFonts w:ascii="Times New Roman" w:hAnsi="Times New Roman" w:cs="Times New Roman" w:eastAsia="Times New Roman"/>
          <w:sz w:val="24"/>
          <w:szCs w:val="24"/>
          <w:lang w:val="en-US"/>
        </w:rPr>
        <w:t xml:space="preserve"> used weakly informative Gaussian priors on all coefficients, with means of 0 and standard deviations of 4. Looking at hits, we found weak evidence that flowers in the Learned category were recollected more frequently than flowers not in the Learned catego</w:t>
      </w:r>
      <w:r>
        <w:rPr>
          <w:rFonts w:ascii="Times New Roman" w:hAnsi="Times New Roman" w:cs="Times New Roman" w:eastAsia="Times New Roman"/>
          <w:sz w:val="24"/>
          <w:szCs w:val="24"/>
          <w:lang w:val="en-US"/>
        </w:rPr>
        <w:t xml:space="preserve">ry, </w:t>
      </w:r>
      <w:r>
        <w:rPr>
          <w:rFonts w:ascii="Times New Roman" w:hAnsi="Times New Roman" w:cs="Times New Roman" w:eastAsia="Times New Roman"/>
          <w:i/>
          <w:color w:val="000000"/>
          <w:sz w:val="24"/>
        </w:rPr>
        <w:t xml:space="preserve">β</w:t>
      </w:r>
      <w:r>
        <w:rPr>
          <w:rFonts w:ascii="Times New Roman" w:hAnsi="Times New Roman" w:cs="Times New Roman" w:eastAsia="Times New Roman"/>
          <w:i w:val="false"/>
          <w:color w:val="000000"/>
          <w:sz w:val="24"/>
        </w:rPr>
        <w:t xml:space="preserve"> = .34, </w:t>
      </w:r>
      <w:r>
        <w:rPr>
          <w:rFonts w:ascii="Times New Roman" w:hAnsi="Times New Roman" w:cs="Times New Roman" w:eastAsia="Times New Roman"/>
          <w:i/>
          <w:sz w:val="24"/>
          <w:szCs w:val="24"/>
          <w:lang w:val="en-US"/>
        </w:rPr>
        <w:t xml:space="preserve">CI </w:t>
      </w:r>
      <w:r>
        <w:rPr>
          <w:rFonts w:ascii="Times New Roman" w:hAnsi="Times New Roman" w:cs="Times New Roman" w:eastAsia="Times New Roman"/>
          <w:i w:val="false"/>
          <w:sz w:val="24"/>
          <w:szCs w:val="24"/>
          <w:lang w:val="en-US"/>
        </w:rPr>
        <w:t xml:space="preserve">= [.12, .56], </w:t>
      </w:r>
      <w:r>
        <w:rPr>
          <w:rFonts w:ascii="Times New Roman" w:hAnsi="Times New Roman" w:cs="Times New Roman" w:eastAsia="Times New Roman"/>
          <w:i/>
          <w:sz w:val="24"/>
          <w:szCs w:val="24"/>
          <w:lang w:val="en-US"/>
        </w:rPr>
        <w:t xml:space="preserve">BF</w:t>
      </w:r>
      <w:r>
        <w:rPr>
          <w:rFonts w:ascii="Times New Roman" w:hAnsi="Times New Roman" w:cs="Times New Roman" w:eastAsia="Times New Roman"/>
          <w:i w:val="false"/>
          <w:sz w:val="24"/>
          <w:szCs w:val="24"/>
          <w:lang w:val="en-US"/>
        </w:rPr>
        <w:t xml:space="preserve"> </w:t>
      </w:r>
      <w:r>
        <w:rPr>
          <w:rFonts w:ascii="Times New Roman" w:hAnsi="Times New Roman" w:cs="Times New Roman" w:eastAsia="Times New Roman"/>
          <w:sz w:val="24"/>
          <w:szCs w:val="24"/>
          <w:lang w:val="en-US"/>
        </w:rPr>
        <w:t xml:space="preserve">= 2.08. In contrast, there was strong evidence for against an effect of Not-Learned, </w:t>
      </w:r>
      <w:r>
        <w:rPr>
          <w:rFonts w:ascii="Times New Roman" w:hAnsi="Times New Roman" w:cs="Times New Roman" w:eastAsia="Times New Roman"/>
          <w:i/>
          <w:color w:val="000000"/>
          <w:sz w:val="24"/>
        </w:rPr>
        <w:t xml:space="preserve">β</w:t>
      </w:r>
      <w:r>
        <w:rPr>
          <w:rFonts w:ascii="Times New Roman" w:hAnsi="Times New Roman" w:cs="Times New Roman" w:eastAsia="Times New Roman"/>
          <w:i w:val="false"/>
          <w:color w:val="000000"/>
          <w:sz w:val="24"/>
        </w:rPr>
        <w:t xml:space="preserve"> = .19, </w:t>
      </w:r>
      <w:r>
        <w:rPr>
          <w:rFonts w:ascii="Times New Roman" w:hAnsi="Times New Roman" w:cs="Times New Roman" w:eastAsia="Times New Roman"/>
          <w:i/>
          <w:sz w:val="24"/>
          <w:szCs w:val="24"/>
          <w:lang w:val="en-US"/>
        </w:rPr>
        <w:t xml:space="preserve">CI </w:t>
      </w:r>
      <w:r>
        <w:rPr>
          <w:rFonts w:ascii="Times New Roman" w:hAnsi="Times New Roman" w:cs="Times New Roman" w:eastAsia="Times New Roman"/>
          <w:i w:val="false"/>
          <w:sz w:val="24"/>
          <w:szCs w:val="24"/>
          <w:lang w:val="en-US"/>
        </w:rPr>
        <w:t xml:space="preserve">= [-.02, .40], </w:t>
      </w:r>
      <w:r>
        <w:rPr>
          <w:rFonts w:ascii="Times New Roman" w:hAnsi="Times New Roman" w:cs="Times New Roman" w:eastAsia="Times New Roman"/>
          <w:i/>
          <w:sz w:val="24"/>
          <w:szCs w:val="24"/>
          <w:lang w:val="en-US"/>
        </w:rPr>
        <w:t xml:space="preserve">BF</w:t>
      </w:r>
      <w:r>
        <w:rPr>
          <w:rFonts w:ascii="Times New Roman" w:hAnsi="Times New Roman" w:cs="Times New Roman" w:eastAsia="Times New Roman"/>
          <w:i w:val="false"/>
          <w:sz w:val="24"/>
          <w:szCs w:val="24"/>
          <w:lang w:val="en-US"/>
        </w:rPr>
        <w:t xml:space="preserve"> </w:t>
      </w:r>
      <w:r>
        <w:rPr>
          <w:rFonts w:ascii="Times New Roman" w:hAnsi="Times New Roman" w:cs="Times New Roman" w:eastAsia="Times New Roman"/>
          <w:sz w:val="24"/>
          <w:szCs w:val="24"/>
          <w:lang w:val="en-US"/>
        </w:rPr>
        <w:t xml:space="preserve">= 0.13</w:t>
      </w:r>
      <w:r>
        <w:rPr>
          <w:rFonts w:ascii="Times New Roman" w:hAnsi="Times New Roman" w:cs="Times New Roman" w:eastAsia="Times New Roman"/>
          <w:sz w:val="24"/>
          <w:szCs w:val="24"/>
          <w:lang w:val="en-US"/>
        </w:rPr>
        <w:t xml:space="preserve">, Practice, </w:t>
      </w:r>
      <w:r>
        <w:rPr>
          <w:rFonts w:ascii="Times New Roman" w:hAnsi="Times New Roman" w:cs="Times New Roman" w:eastAsia="Times New Roman"/>
          <w:i/>
          <w:color w:val="000000"/>
          <w:sz w:val="24"/>
        </w:rPr>
        <w:t xml:space="preserve">β</w:t>
      </w:r>
      <w:r>
        <w:rPr>
          <w:rFonts w:ascii="Times New Roman" w:hAnsi="Times New Roman" w:cs="Times New Roman" w:eastAsia="Times New Roman"/>
          <w:i w:val="false"/>
          <w:color w:val="000000"/>
          <w:sz w:val="24"/>
        </w:rPr>
        <w:t xml:space="preserve"> = -.10, </w:t>
      </w:r>
      <w:r>
        <w:rPr>
          <w:rFonts w:ascii="Times New Roman" w:hAnsi="Times New Roman" w:cs="Times New Roman" w:eastAsia="Times New Roman"/>
          <w:i/>
          <w:sz w:val="24"/>
          <w:szCs w:val="24"/>
          <w:lang w:val="en-US"/>
        </w:rPr>
        <w:t xml:space="preserve">CI </w:t>
      </w:r>
      <w:r>
        <w:rPr>
          <w:rFonts w:ascii="Times New Roman" w:hAnsi="Times New Roman" w:cs="Times New Roman" w:eastAsia="Times New Roman"/>
          <w:i w:val="false"/>
          <w:sz w:val="24"/>
          <w:szCs w:val="24"/>
          <w:lang w:val="en-US"/>
        </w:rPr>
        <w:t xml:space="preserve">= [-.32, .11], </w:t>
      </w:r>
      <w:r>
        <w:rPr>
          <w:rFonts w:ascii="Times New Roman" w:hAnsi="Times New Roman" w:cs="Times New Roman" w:eastAsia="Times New Roman"/>
          <w:i/>
          <w:sz w:val="24"/>
          <w:szCs w:val="24"/>
          <w:lang w:val="en-US"/>
        </w:rPr>
        <w:t xml:space="preserve">BF</w:t>
      </w:r>
      <w:r>
        <w:rPr>
          <w:rFonts w:ascii="Times New Roman" w:hAnsi="Times New Roman" w:cs="Times New Roman" w:eastAsia="Times New Roman"/>
          <w:i w:val="false"/>
          <w:sz w:val="24"/>
          <w:szCs w:val="24"/>
          <w:lang w:val="en-US"/>
        </w:rPr>
        <w:t xml:space="preserve"> </w:t>
      </w:r>
      <w:r>
        <w:rPr>
          <w:rFonts w:ascii="Times New Roman" w:hAnsi="Times New Roman" w:cs="Times New Roman" w:eastAsia="Times New Roman"/>
          <w:sz w:val="24"/>
          <w:szCs w:val="24"/>
          <w:lang w:val="en-US"/>
        </w:rPr>
        <w:t xml:space="preserve">= 0.04</w:t>
      </w:r>
      <w:r>
        <w:rPr>
          <w:rFonts w:ascii="Times New Roman" w:hAnsi="Times New Roman" w:cs="Times New Roman" w:eastAsia="Times New Roman"/>
          <w:sz w:val="24"/>
          <w:szCs w:val="24"/>
          <w:lang w:val="en-US"/>
        </w:rPr>
        <w:t xml:space="preserve">, and Instruction, </w:t>
      </w:r>
      <w:r>
        <w:rPr>
          <w:rFonts w:ascii="Times New Roman" w:hAnsi="Times New Roman" w:cs="Times New Roman" w:eastAsia="Times New Roman"/>
          <w:i/>
          <w:color w:val="000000"/>
          <w:sz w:val="24"/>
        </w:rPr>
        <w:t xml:space="preserve">β</w:t>
      </w:r>
      <w:r>
        <w:rPr>
          <w:rFonts w:ascii="Times New Roman" w:hAnsi="Times New Roman" w:cs="Times New Roman" w:eastAsia="Times New Roman"/>
          <w:i w:val="false"/>
          <w:color w:val="000000"/>
          <w:sz w:val="24"/>
        </w:rPr>
        <w:t xml:space="preserve"> = -.06, </w:t>
      </w:r>
      <w:r>
        <w:rPr>
          <w:rFonts w:ascii="Times New Roman" w:hAnsi="Times New Roman" w:cs="Times New Roman" w:eastAsia="Times New Roman"/>
          <w:i/>
          <w:sz w:val="24"/>
          <w:szCs w:val="24"/>
          <w:lang w:val="en-US"/>
        </w:rPr>
        <w:t xml:space="preserve">CI </w:t>
      </w:r>
      <w:r>
        <w:rPr>
          <w:rFonts w:ascii="Times New Roman" w:hAnsi="Times New Roman" w:cs="Times New Roman" w:eastAsia="Times New Roman"/>
          <w:i w:val="false"/>
          <w:sz w:val="24"/>
          <w:szCs w:val="24"/>
          <w:lang w:val="en-US"/>
        </w:rPr>
        <w:t xml:space="preserve">= [-.25, .14], </w:t>
      </w:r>
      <w:r>
        <w:rPr>
          <w:rFonts w:ascii="Times New Roman" w:hAnsi="Times New Roman" w:cs="Times New Roman" w:eastAsia="Times New Roman"/>
          <w:i/>
          <w:sz w:val="24"/>
          <w:szCs w:val="24"/>
          <w:lang w:val="en-US"/>
        </w:rPr>
        <w:t xml:space="preserve">BF</w:t>
      </w:r>
      <w:r>
        <w:rPr>
          <w:rFonts w:ascii="Times New Roman" w:hAnsi="Times New Roman" w:cs="Times New Roman" w:eastAsia="Times New Roman"/>
          <w:i w:val="false"/>
          <w:sz w:val="24"/>
          <w:szCs w:val="24"/>
          <w:lang w:val="en-US"/>
        </w:rPr>
        <w:t xml:space="preserve"> </w:t>
      </w:r>
      <w:r>
        <w:rPr>
          <w:rFonts w:ascii="Times New Roman" w:hAnsi="Times New Roman" w:cs="Times New Roman" w:eastAsia="Times New Roman"/>
          <w:sz w:val="24"/>
          <w:szCs w:val="24"/>
          <w:lang w:val="en-US"/>
        </w:rPr>
        <w:t xml:space="preserve">= 0.03</w:t>
      </w:r>
      <w:r>
        <w:rPr>
          <w:rFonts w:ascii="Times New Roman" w:hAnsi="Times New Roman" w:cs="Times New Roman" w:eastAsia="Times New Roman"/>
          <w:sz w:val="24"/>
          <w:szCs w:val="24"/>
          <w:lang w:val="en-US"/>
        </w:rPr>
        <w:t xml:space="preserve">. Similarly, there was moderate to strong evidence against all 2, 3, and 4-way interactions between these variables (all BFs &lt; 0.15). </w:t>
      </w:r>
      <w:r>
        <w:rPr>
          <w:rFonts w:ascii="Times New Roman" w:hAnsi="Times New Roman" w:cs="Times New Roman" w:eastAsia="Times New Roman"/>
          <w:sz w:val="24"/>
          <w:szCs w:val="24"/>
          <w:lang w:val="en-US"/>
        </w:rPr>
        <w:t xml:space="preserve">For FAs, we again found weak evidence that lures in t</w:t>
      </w:r>
      <w:r>
        <w:rPr>
          <w:rFonts w:ascii="Times New Roman" w:hAnsi="Times New Roman" w:cs="Times New Roman" w:eastAsia="Times New Roman"/>
          <w:sz w:val="24"/>
          <w:szCs w:val="24"/>
          <w:lang w:val="en-US"/>
        </w:rPr>
        <w:t xml:space="preserve">he Learned category were also more likely to be falsely recollected, </w:t>
      </w:r>
      <w:r>
        <w:rPr>
          <w:rFonts w:ascii="Times New Roman" w:hAnsi="Times New Roman" w:cs="Times New Roman" w:eastAsia="Times New Roman"/>
          <w:i/>
          <w:color w:val="000000"/>
          <w:sz w:val="24"/>
        </w:rPr>
        <w:t xml:space="preserve">β</w:t>
      </w:r>
      <w:r>
        <w:rPr>
          <w:rFonts w:ascii="Times New Roman" w:hAnsi="Times New Roman" w:cs="Times New Roman" w:eastAsia="Times New Roman"/>
          <w:i w:val="false"/>
          <w:color w:val="000000"/>
          <w:sz w:val="24"/>
        </w:rPr>
        <w:t xml:space="preserve"> = .27, </w:t>
      </w:r>
      <w:r>
        <w:rPr>
          <w:rFonts w:ascii="Times New Roman" w:hAnsi="Times New Roman" w:cs="Times New Roman" w:eastAsia="Times New Roman"/>
          <w:i/>
          <w:sz w:val="24"/>
          <w:szCs w:val="24"/>
          <w:lang w:val="en-US"/>
        </w:rPr>
        <w:t xml:space="preserve">CI </w:t>
      </w:r>
      <w:r>
        <w:rPr>
          <w:rFonts w:ascii="Times New Roman" w:hAnsi="Times New Roman" w:cs="Times New Roman" w:eastAsia="Times New Roman"/>
          <w:i w:val="false"/>
          <w:sz w:val="24"/>
          <w:szCs w:val="24"/>
          <w:lang w:val="en-US"/>
        </w:rPr>
        <w:t xml:space="preserve">= [.10, .45], </w:t>
      </w:r>
      <w:r>
        <w:rPr>
          <w:rFonts w:ascii="Times New Roman" w:hAnsi="Times New Roman" w:cs="Times New Roman" w:eastAsia="Times New Roman"/>
          <w:i/>
          <w:sz w:val="24"/>
          <w:szCs w:val="24"/>
          <w:lang w:val="en-US"/>
        </w:rPr>
        <w:t xml:space="preserve">BF</w:t>
      </w:r>
      <w:r>
        <w:rPr>
          <w:rFonts w:ascii="Times New Roman" w:hAnsi="Times New Roman" w:cs="Times New Roman" w:eastAsia="Times New Roman"/>
          <w:i w:val="false"/>
          <w:sz w:val="24"/>
          <w:szCs w:val="24"/>
          <w:lang w:val="en-US"/>
        </w:rPr>
        <w:t xml:space="preserve"> </w:t>
      </w:r>
      <w:r>
        <w:rPr>
          <w:rFonts w:ascii="Times New Roman" w:hAnsi="Times New Roman" w:cs="Times New Roman" w:eastAsia="Times New Roman"/>
          <w:sz w:val="24"/>
          <w:szCs w:val="24"/>
          <w:lang w:val="en-US"/>
        </w:rPr>
        <w:t xml:space="preserve">= 1.82</w:t>
      </w:r>
      <w:r>
        <w:rPr>
          <w:rFonts w:ascii="Times New Roman" w:hAnsi="Times New Roman" w:cs="Times New Roman" w:eastAsia="Times New Roman"/>
          <w:sz w:val="24"/>
          <w:szCs w:val="24"/>
          <w:lang w:val="en-US"/>
        </w:rPr>
        <w:t xml:space="preserve">. In contrast, there was strong evidence against an effect of Not-Learned, </w:t>
      </w:r>
      <w:r>
        <w:rPr>
          <w:rFonts w:ascii="Times New Roman" w:hAnsi="Times New Roman" w:cs="Times New Roman" w:eastAsia="Times New Roman"/>
          <w:i/>
          <w:color w:val="000000"/>
          <w:sz w:val="24"/>
        </w:rPr>
        <w:t xml:space="preserve">β</w:t>
      </w:r>
      <w:r>
        <w:rPr>
          <w:rFonts w:ascii="Times New Roman" w:hAnsi="Times New Roman" w:cs="Times New Roman" w:eastAsia="Times New Roman"/>
          <w:i w:val="false"/>
          <w:color w:val="000000"/>
          <w:sz w:val="24"/>
        </w:rPr>
        <w:t xml:space="preserve"> = .09, </w:t>
      </w:r>
      <w:r>
        <w:rPr>
          <w:rFonts w:ascii="Times New Roman" w:hAnsi="Times New Roman" w:cs="Times New Roman" w:eastAsia="Times New Roman"/>
          <w:i/>
          <w:sz w:val="24"/>
          <w:szCs w:val="24"/>
          <w:lang w:val="en-US"/>
        </w:rPr>
        <w:t xml:space="preserve">CI </w:t>
      </w:r>
      <w:r>
        <w:rPr>
          <w:rFonts w:ascii="Times New Roman" w:hAnsi="Times New Roman" w:cs="Times New Roman" w:eastAsia="Times New Roman"/>
          <w:i w:val="false"/>
          <w:sz w:val="24"/>
          <w:szCs w:val="24"/>
          <w:lang w:val="en-US"/>
        </w:rPr>
        <w:t xml:space="preserve">= [-.06, .24], </w:t>
      </w:r>
      <w:r>
        <w:rPr>
          <w:rFonts w:ascii="Times New Roman" w:hAnsi="Times New Roman" w:cs="Times New Roman" w:eastAsia="Times New Roman"/>
          <w:i/>
          <w:sz w:val="24"/>
          <w:szCs w:val="24"/>
          <w:lang w:val="en-US"/>
        </w:rPr>
        <w:t xml:space="preserve">BF</w:t>
      </w:r>
      <w:r>
        <w:rPr>
          <w:rFonts w:ascii="Times New Roman" w:hAnsi="Times New Roman" w:cs="Times New Roman" w:eastAsia="Times New Roman"/>
          <w:i w:val="false"/>
          <w:sz w:val="24"/>
          <w:szCs w:val="24"/>
          <w:lang w:val="en-US"/>
        </w:rPr>
        <w:t xml:space="preserve"> </w:t>
      </w:r>
      <w:r>
        <w:rPr>
          <w:rFonts w:ascii="Times New Roman" w:hAnsi="Times New Roman" w:cs="Times New Roman" w:eastAsia="Times New Roman"/>
          <w:sz w:val="24"/>
          <w:szCs w:val="24"/>
          <w:lang w:val="en-US"/>
        </w:rPr>
        <w:t xml:space="preserve">= .04, Practice, </w:t>
      </w:r>
      <w:r>
        <w:rPr>
          <w:rFonts w:ascii="Times New Roman" w:hAnsi="Times New Roman" w:cs="Times New Roman" w:eastAsia="Times New Roman"/>
          <w:i/>
          <w:color w:val="000000"/>
          <w:sz w:val="24"/>
        </w:rPr>
        <w:t xml:space="preserve">β</w:t>
      </w:r>
      <w:r>
        <w:rPr>
          <w:rFonts w:ascii="Times New Roman" w:hAnsi="Times New Roman" w:cs="Times New Roman" w:eastAsia="Times New Roman"/>
          <w:i w:val="false"/>
          <w:color w:val="000000"/>
          <w:sz w:val="24"/>
        </w:rPr>
        <w:t xml:space="preserve"> = -.03, </w:t>
      </w:r>
      <w:r>
        <w:rPr>
          <w:rFonts w:ascii="Times New Roman" w:hAnsi="Times New Roman" w:cs="Times New Roman" w:eastAsia="Times New Roman"/>
          <w:i/>
          <w:sz w:val="24"/>
          <w:szCs w:val="24"/>
          <w:lang w:val="en-US"/>
        </w:rPr>
        <w:t xml:space="preserve">CI </w:t>
      </w:r>
      <w:r>
        <w:rPr>
          <w:rFonts w:ascii="Times New Roman" w:hAnsi="Times New Roman" w:cs="Times New Roman" w:eastAsia="Times New Roman"/>
          <w:i w:val="false"/>
          <w:sz w:val="24"/>
          <w:szCs w:val="24"/>
          <w:lang w:val="en-US"/>
        </w:rPr>
        <w:t xml:space="preserve">= [-.22, .16], </w:t>
      </w:r>
      <w:r>
        <w:rPr>
          <w:rFonts w:ascii="Times New Roman" w:hAnsi="Times New Roman" w:cs="Times New Roman" w:eastAsia="Times New Roman"/>
          <w:i/>
          <w:sz w:val="24"/>
          <w:szCs w:val="24"/>
          <w:lang w:val="en-US"/>
        </w:rPr>
        <w:t xml:space="preserve">BF</w:t>
      </w:r>
      <w:r>
        <w:rPr>
          <w:rFonts w:ascii="Times New Roman" w:hAnsi="Times New Roman" w:cs="Times New Roman" w:eastAsia="Times New Roman"/>
          <w:i w:val="false"/>
          <w:sz w:val="24"/>
          <w:szCs w:val="24"/>
          <w:lang w:val="en-US"/>
        </w:rPr>
        <w:t xml:space="preserve"> </w:t>
      </w:r>
      <w:r>
        <w:rPr>
          <w:rFonts w:ascii="Times New Roman" w:hAnsi="Times New Roman" w:cs="Times New Roman" w:eastAsia="Times New Roman"/>
          <w:sz w:val="24"/>
          <w:szCs w:val="24"/>
          <w:lang w:val="en-US"/>
        </w:rPr>
        <w:t xml:space="preserve">= .03, and Instruction, </w:t>
      </w:r>
      <w:r>
        <w:rPr>
          <w:rFonts w:ascii="Times New Roman" w:hAnsi="Times New Roman" w:cs="Times New Roman" w:eastAsia="Times New Roman"/>
          <w:i/>
          <w:color w:val="000000"/>
          <w:sz w:val="24"/>
        </w:rPr>
        <w:t xml:space="preserve">β</w:t>
      </w:r>
      <w:r>
        <w:rPr>
          <w:rFonts w:ascii="Times New Roman" w:hAnsi="Times New Roman" w:cs="Times New Roman" w:eastAsia="Times New Roman"/>
          <w:i w:val="false"/>
          <w:color w:val="000000"/>
          <w:sz w:val="24"/>
        </w:rPr>
        <w:t xml:space="preserve"> = .10, </w:t>
      </w:r>
      <w:r>
        <w:rPr>
          <w:rFonts w:ascii="Times New Roman" w:hAnsi="Times New Roman" w:cs="Times New Roman" w:eastAsia="Times New Roman"/>
          <w:i/>
          <w:sz w:val="24"/>
          <w:szCs w:val="24"/>
          <w:lang w:val="en-US"/>
        </w:rPr>
        <w:t xml:space="preserve">CI </w:t>
      </w:r>
      <w:r>
        <w:rPr>
          <w:rFonts w:ascii="Times New Roman" w:hAnsi="Times New Roman" w:cs="Times New Roman" w:eastAsia="Times New Roman"/>
          <w:i w:val="false"/>
          <w:sz w:val="24"/>
          <w:szCs w:val="24"/>
          <w:lang w:val="en-US"/>
        </w:rPr>
        <w:t xml:space="preserve">= [-.07, .27], </w:t>
      </w:r>
      <w:r>
        <w:rPr>
          <w:rFonts w:ascii="Times New Roman" w:hAnsi="Times New Roman" w:cs="Times New Roman" w:eastAsia="Times New Roman"/>
          <w:i/>
          <w:sz w:val="24"/>
          <w:szCs w:val="24"/>
          <w:lang w:val="en-US"/>
        </w:rPr>
        <w:t xml:space="preserve">BF</w:t>
      </w:r>
      <w:r>
        <w:rPr>
          <w:rFonts w:ascii="Times New Roman" w:hAnsi="Times New Roman" w:cs="Times New Roman" w:eastAsia="Times New Roman"/>
          <w:i w:val="false"/>
          <w:sz w:val="24"/>
          <w:szCs w:val="24"/>
          <w:lang w:val="en-US"/>
        </w:rPr>
        <w:t xml:space="preserve"> </w:t>
      </w:r>
      <w:r>
        <w:rPr>
          <w:rFonts w:ascii="Times New Roman" w:hAnsi="Times New Roman" w:cs="Times New Roman" w:eastAsia="Times New Roman"/>
          <w:sz w:val="24"/>
          <w:szCs w:val="24"/>
          <w:lang w:val="en-US"/>
        </w:rPr>
        <w:t xml:space="preserve">= .04. There was also moderate to strong evidence against all 2, 3, and 4-way interactions between these variables (all BFs &lt; .25).</w:t>
      </w:r>
      <w:r>
        <w:rPr>
          <w:rFonts w:ascii="Times New Roman" w:hAnsi="Times New Roman" w:cs="Times New Roman" w:eastAsia="Times New Roman"/>
          <w:sz w:val="24"/>
          <w:szCs w:val="24"/>
          <w:lang w:val="en-US"/>
        </w:rPr>
      </w:r>
      <w:r/>
    </w:p>
    <w:p>
      <w:pPr>
        <w:ind w:firstLine="720"/>
        <w:jc w:val="left"/>
        <w:spacing w:lineRule="auto" w:line="480"/>
        <w:rPr>
          <w:rFonts w:ascii="Times New Roman" w:hAnsi="Times New Roman" w:cs="Times New Roman" w:eastAsia="Times New Roman"/>
          <w:i/>
          <w:sz w:val="24"/>
          <w:szCs w:val="24"/>
          <w:lang w:val="en-US"/>
        </w:rPr>
      </w:pPr>
      <w:r>
        <w:rPr>
          <w:rFonts w:ascii="Times New Roman" w:hAnsi="Times New Roman" w:cs="Times New Roman" w:eastAsia="Times New Roman"/>
          <w:sz w:val="24"/>
          <w:szCs w:val="24"/>
          <w:lang w:val="en-US"/>
        </w:rPr>
        <w:t xml:space="preserve">Finally, we made hierarchical estimates of SDT parameters (namely </w:t>
      </w:r>
      <w:r>
        <w:rPr>
          <w:rFonts w:ascii="Times New Roman" w:hAnsi="Times New Roman" w:cs="Times New Roman" w:eastAsia="Times New Roman"/>
          <w:i/>
          <w:sz w:val="24"/>
          <w:szCs w:val="24"/>
          <w:lang w:val="en-US"/>
        </w:rPr>
        <w:t xml:space="preserve">d’</w:t>
      </w:r>
      <w:r>
        <w:rPr>
          <w:rFonts w:ascii="Times New Roman" w:hAnsi="Times New Roman" w:cs="Times New Roman" w:eastAsia="Times New Roman"/>
          <w:i w:val="false"/>
          <w:sz w:val="24"/>
          <w:szCs w:val="24"/>
          <w:lang w:val="en-US"/>
        </w:rPr>
        <w:t xml:space="preserve"> and </w:t>
      </w:r>
      <w:r>
        <w:rPr>
          <w:rFonts w:ascii="Times New Roman" w:hAnsi="Times New Roman" w:cs="Times New Roman" w:eastAsia="Times New Roman"/>
          <w:i/>
          <w:sz w:val="24"/>
          <w:szCs w:val="24"/>
          <w:lang w:val="en-US"/>
        </w:rPr>
        <w:t xml:space="preserve">C</w:t>
      </w:r>
      <w:r>
        <w:rPr>
          <w:rFonts w:ascii="Times New Roman" w:hAnsi="Times New Roman" w:cs="Times New Roman" w:eastAsia="Times New Roman"/>
          <w:i w:val="false"/>
          <w:sz w:val="24"/>
          <w:szCs w:val="24"/>
          <w:lang w:val="en-US"/>
        </w:rPr>
        <w:t xml:space="preserve">) using a </w:t>
      </w:r>
      <w:r>
        <w:rPr>
          <w:rFonts w:ascii="Times New Roman" w:hAnsi="Times New Roman" w:cs="Times New Roman" w:eastAsia="Times New Roman"/>
          <w:i w:val="false"/>
          <w:iCs w:val="false"/>
          <w:sz w:val="24"/>
          <w:szCs w:val="24"/>
          <w:lang w:val="en-US"/>
        </w:rPr>
        <w:t xml:space="preserve">2 (Learned) x 2 (Not-Learned) x 2 (Practice) x 2 (Instruction</w:t>
      </w:r>
      <w:r>
        <w:rPr>
          <w:rFonts w:ascii="Times New Roman" w:hAnsi="Times New Roman" w:cs="Times New Roman" w:eastAsia="Times New Roman"/>
          <w:i w:val="false"/>
          <w:iCs w:val="false"/>
          <w:sz w:val="24"/>
          <w:szCs w:val="24"/>
          <w:lang w:val="en-US"/>
        </w:rPr>
        <w:t xml:space="preserve">) x 2 (Old) </w:t>
      </w:r>
      <w:r>
        <w:rPr>
          <w:rFonts w:ascii="Times New Roman" w:hAnsi="Times New Roman" w:cs="Times New Roman" w:eastAsia="Times New Roman"/>
          <w:i w:val="false"/>
          <w:sz w:val="24"/>
          <w:szCs w:val="24"/>
          <w:lang w:val="en-US"/>
        </w:rPr>
        <w:t xml:space="preserve">Bayesian mixed-effect model </w:t>
      </w:r>
      <w:r>
        <w:rPr>
          <w:rFonts w:ascii="Times New Roman" w:hAnsi="Times New Roman" w:cs="Times New Roman" w:eastAsia="Times New Roman"/>
          <w:i w:val="false"/>
          <w:iCs w:val="false"/>
          <w:sz w:val="24"/>
          <w:szCs w:val="24"/>
          <w:lang w:val="en-US"/>
        </w:rPr>
        <w:t xml:space="preserve">with random intercepts for each subject, uncorrelated random slopes for Learned, Not-Learned, and Old, and a Bernoulli distribution with a probit link function.</w:t>
      </w:r>
      <w:r>
        <w:rPr>
          <w:rFonts w:ascii="Times New Roman" w:hAnsi="Times New Roman" w:cs="Times New Roman" w:eastAsia="Times New Roman"/>
          <w:i w:val="false"/>
          <w:sz w:val="24"/>
          <w:szCs w:val="24"/>
        </w:rPr>
        <w:t xml:space="preserve"> </w:t>
      </w:r>
      <w:r>
        <w:rPr>
          <w:rFonts w:ascii="Times New Roman" w:hAnsi="Times New Roman" w:cs="Times New Roman" w:eastAsia="Times New Roman"/>
          <w:sz w:val="24"/>
          <w:szCs w:val="24"/>
          <w:lang w:val="en-US"/>
        </w:rPr>
        <w:t xml:space="preserve">We</w:t>
      </w:r>
      <w:r>
        <w:rPr>
          <w:rFonts w:ascii="Times New Roman" w:hAnsi="Times New Roman" w:cs="Times New Roman" w:eastAsia="Times New Roman"/>
          <w:sz w:val="24"/>
          <w:szCs w:val="24"/>
          <w:lang w:val="en-US"/>
        </w:rPr>
        <w:t xml:space="preserve"> used weakly informative Gaussian priors on all coefficients, with means of 0 and standard deviations of 2. In this model, the intercept represents estimates of -</w:t>
      </w:r>
      <w:r>
        <w:rPr>
          <w:rFonts w:ascii="Times New Roman" w:hAnsi="Times New Roman" w:cs="Times New Roman" w:eastAsia="Times New Roman"/>
          <w:i/>
          <w:sz w:val="24"/>
          <w:szCs w:val="24"/>
          <w:lang w:val="en-US"/>
        </w:rPr>
        <w:t xml:space="preserve">C</w:t>
      </w:r>
      <w:r>
        <w:rPr>
          <w:rFonts w:ascii="Times New Roman" w:hAnsi="Times New Roman" w:cs="Times New Roman" w:eastAsia="Times New Roman"/>
          <w:i w:val="false"/>
          <w:sz w:val="24"/>
          <w:szCs w:val="24"/>
          <w:lang w:val="en-US"/>
        </w:rPr>
        <w:t xml:space="preserve">, the effect of Old represents estimates of </w:t>
      </w:r>
      <w:r>
        <w:rPr>
          <w:rFonts w:ascii="Times New Roman" w:hAnsi="Times New Roman" w:cs="Times New Roman" w:eastAsia="Times New Roman"/>
          <w:i/>
          <w:sz w:val="24"/>
          <w:szCs w:val="24"/>
          <w:lang w:val="en-US"/>
        </w:rPr>
        <w:t xml:space="preserve">d’</w:t>
      </w:r>
      <w:r>
        <w:rPr>
          <w:rFonts w:ascii="Times New Roman" w:hAnsi="Times New Roman" w:cs="Times New Roman" w:eastAsia="Times New Roman"/>
          <w:i w:val="false"/>
          <w:sz w:val="24"/>
          <w:szCs w:val="24"/>
          <w:lang w:val="en-US"/>
        </w:rPr>
        <w:t xml:space="preserve">, effects of our factors represent effects on </w:t>
      </w:r>
      <w:r>
        <w:rPr>
          <w:rFonts w:ascii="Times New Roman" w:hAnsi="Times New Roman" w:cs="Times New Roman" w:eastAsia="Times New Roman"/>
          <w:i/>
          <w:sz w:val="24"/>
          <w:szCs w:val="24"/>
          <w:lang w:val="en-US"/>
        </w:rPr>
        <w:t xml:space="preserve">C</w:t>
      </w:r>
      <w:r>
        <w:rPr>
          <w:rFonts w:ascii="Times New Roman" w:hAnsi="Times New Roman" w:cs="Times New Roman" w:eastAsia="Times New Roman"/>
          <w:i w:val="false"/>
          <w:sz w:val="24"/>
          <w:szCs w:val="24"/>
          <w:lang w:val="en-US"/>
        </w:rPr>
        <w:t xml:space="preserve">, and interactions with Old represent effects on </w:t>
      </w:r>
      <w:r>
        <w:rPr>
          <w:rFonts w:ascii="Times New Roman" w:hAnsi="Times New Roman" w:cs="Times New Roman" w:eastAsia="Times New Roman"/>
          <w:i/>
          <w:sz w:val="24"/>
          <w:szCs w:val="24"/>
          <w:lang w:val="en-US"/>
        </w:rPr>
        <w:t xml:space="preserve">d’</w:t>
      </w:r>
      <w:r>
        <w:rPr>
          <w:rFonts w:ascii="Times New Roman" w:hAnsi="Times New Roman" w:cs="Times New Roman" w:eastAsia="Times New Roman"/>
          <w:i w:val="false"/>
          <w:sz w:val="24"/>
          <w:szCs w:val="24"/>
          <w:lang w:val="en-US"/>
        </w:rPr>
        <w:t xml:space="preserve">. </w:t>
      </w:r>
      <w:r>
        <w:rPr>
          <w:rFonts w:ascii="Times New Roman" w:hAnsi="Times New Roman" w:cs="Times New Roman" w:eastAsia="Times New Roman"/>
          <w:i w:val="false"/>
          <w:sz w:val="24"/>
          <w:szCs w:val="24"/>
          <w:lang w:val="en-US"/>
        </w:rPr>
        <w:t xml:space="preserve">There </w:t>
      </w:r>
      <w:r>
        <w:rPr>
          <w:rFonts w:ascii="Times New Roman" w:hAnsi="Times New Roman" w:cs="Times New Roman" w:eastAsia="Times New Roman"/>
          <w:sz w:val="24"/>
          <w:szCs w:val="24"/>
          <w:lang w:val="en-US"/>
        </w:rPr>
        <w:t xml:space="preserve">was strong evidence for a main effect of Old</w:t>
      </w:r>
      <w:r>
        <w:rPr>
          <w:rFonts w:ascii="Times New Roman" w:hAnsi="Times New Roman" w:cs="Times New Roman" w:eastAsia="Times New Roman"/>
          <w:sz w:val="24"/>
          <w:szCs w:val="24"/>
          <w:lang w:val="en-US"/>
        </w:rPr>
        <w:t xml:space="preserve">, suggesting that subjects had above-zero estimates of </w:t>
      </w:r>
      <w:r>
        <w:rPr>
          <w:rFonts w:ascii="Times New Roman" w:hAnsi="Times New Roman" w:cs="Times New Roman" w:eastAsia="Times New Roman"/>
          <w:i/>
          <w:sz w:val="24"/>
          <w:szCs w:val="24"/>
          <w:lang w:val="en-US"/>
        </w:rPr>
        <w:t xml:space="preserve">d’</w:t>
      </w:r>
      <w:r>
        <w:rPr>
          <w:rFonts w:ascii="Times New Roman" w:hAnsi="Times New Roman" w:cs="Times New Roman" w:eastAsia="Times New Roman"/>
          <w:i w:val="false"/>
          <w:sz w:val="24"/>
          <w:szCs w:val="24"/>
          <w:lang w:val="en-US"/>
        </w:rPr>
        <w:t xml:space="preserve">, </w:t>
      </w:r>
      <w:r>
        <w:rPr>
          <w:rFonts w:ascii="Times New Roman" w:hAnsi="Times New Roman" w:cs="Times New Roman" w:eastAsia="Times New Roman"/>
          <w:i/>
          <w:color w:val="000000"/>
          <w:sz w:val="24"/>
        </w:rPr>
        <w:t xml:space="preserve">β</w:t>
      </w:r>
      <w:r>
        <w:rPr>
          <w:rFonts w:ascii="Times New Roman" w:hAnsi="Times New Roman" w:cs="Times New Roman" w:eastAsia="Times New Roman"/>
          <w:i w:val="false"/>
          <w:color w:val="000000"/>
          <w:sz w:val="24"/>
        </w:rPr>
        <w:t xml:space="preserve"> = .23, </w:t>
      </w:r>
      <w:r>
        <w:rPr>
          <w:rFonts w:ascii="Times New Roman" w:hAnsi="Times New Roman" w:cs="Times New Roman" w:eastAsia="Times New Roman"/>
          <w:i/>
          <w:sz w:val="24"/>
          <w:szCs w:val="24"/>
          <w:lang w:val="en-US"/>
        </w:rPr>
        <w:t xml:space="preserve">CI </w:t>
      </w:r>
      <w:r>
        <w:rPr>
          <w:rFonts w:ascii="Times New Roman" w:hAnsi="Times New Roman" w:cs="Times New Roman" w:eastAsia="Times New Roman"/>
          <w:i w:val="false"/>
          <w:sz w:val="24"/>
          <w:szCs w:val="24"/>
          <w:lang w:val="en-US"/>
        </w:rPr>
        <w:t xml:space="preserve">= [.14, .32], </w:t>
      </w:r>
      <w:r>
        <w:rPr>
          <w:rFonts w:ascii="Times New Roman" w:hAnsi="Times New Roman" w:cs="Times New Roman" w:eastAsia="Times New Roman"/>
          <w:i/>
          <w:sz w:val="24"/>
          <w:szCs w:val="24"/>
          <w:lang w:val="en-US"/>
        </w:rPr>
        <w:t xml:space="preserve">BF</w:t>
      </w:r>
      <w:r>
        <w:rPr>
          <w:rFonts w:ascii="Times New Roman" w:hAnsi="Times New Roman" w:cs="Times New Roman" w:eastAsia="Times New Roman"/>
          <w:i w:val="false"/>
          <w:sz w:val="24"/>
          <w:szCs w:val="24"/>
          <w:lang w:val="en-US"/>
        </w:rPr>
        <w:t xml:space="preserve"> </w:t>
      </w:r>
      <w:r>
        <w:rPr>
          <w:rFonts w:ascii="Times New Roman" w:hAnsi="Times New Roman" w:cs="Times New Roman" w:eastAsia="Times New Roman"/>
          <w:i w:val="false"/>
          <w:sz w:val="24"/>
          <w:szCs w:val="24"/>
          <w:lang w:val="en-US"/>
        </w:rPr>
        <w:t xml:space="preserve">&gt; 1000. There was also weak evidence for an effect of Learned, </w:t>
      </w:r>
      <w:r>
        <w:rPr>
          <w:rFonts w:ascii="Times New Roman" w:hAnsi="Times New Roman" w:cs="Times New Roman" w:eastAsia="Times New Roman"/>
          <w:i/>
          <w:color w:val="000000"/>
          <w:sz w:val="24"/>
        </w:rPr>
        <w:t xml:space="preserve">β</w:t>
      </w:r>
      <w:r>
        <w:rPr>
          <w:rFonts w:ascii="Times New Roman" w:hAnsi="Times New Roman" w:cs="Times New Roman" w:eastAsia="Times New Roman"/>
          <w:i w:val="false"/>
          <w:color w:val="000000"/>
          <w:sz w:val="24"/>
        </w:rPr>
        <w:t xml:space="preserve"> = .17, </w:t>
      </w:r>
      <w:r>
        <w:rPr>
          <w:rFonts w:ascii="Times New Roman" w:hAnsi="Times New Roman" w:cs="Times New Roman" w:eastAsia="Times New Roman"/>
          <w:i/>
          <w:sz w:val="24"/>
          <w:szCs w:val="24"/>
          <w:lang w:val="en-US"/>
        </w:rPr>
        <w:t xml:space="preserve">CI </w:t>
      </w:r>
      <w:r>
        <w:rPr>
          <w:rFonts w:ascii="Times New Roman" w:hAnsi="Times New Roman" w:cs="Times New Roman" w:eastAsia="Times New Roman"/>
          <w:i w:val="false"/>
          <w:sz w:val="24"/>
          <w:szCs w:val="24"/>
          <w:lang w:val="en-US"/>
        </w:rPr>
        <w:t xml:space="preserve">= [.07, .27], </w:t>
      </w:r>
      <w:r>
        <w:rPr>
          <w:rFonts w:ascii="Times New Roman" w:hAnsi="Times New Roman" w:cs="Times New Roman" w:eastAsia="Times New Roman"/>
          <w:i/>
          <w:sz w:val="24"/>
          <w:szCs w:val="24"/>
          <w:lang w:val="en-US"/>
        </w:rPr>
        <w:t xml:space="preserve">BF</w:t>
      </w:r>
      <w:r>
        <w:rPr>
          <w:rFonts w:ascii="Times New Roman" w:hAnsi="Times New Roman" w:cs="Times New Roman" w:eastAsia="Times New Roman"/>
          <w:i w:val="false"/>
          <w:sz w:val="24"/>
          <w:szCs w:val="24"/>
          <w:lang w:val="en-US"/>
        </w:rPr>
        <w:t xml:space="preserve"> </w:t>
      </w:r>
      <w:r>
        <w:rPr>
          <w:rFonts w:ascii="Times New Roman" w:hAnsi="Times New Roman" w:cs="Times New Roman" w:eastAsia="Times New Roman"/>
          <w:sz w:val="24"/>
          <w:szCs w:val="24"/>
          <w:lang w:val="en-US"/>
        </w:rPr>
        <w:t xml:space="preserve">= 3.57</w:t>
      </w:r>
      <w:r>
        <w:rPr>
          <w:rFonts w:ascii="Times New Roman" w:hAnsi="Times New Roman" w:cs="Times New Roman" w:eastAsia="Times New Roman"/>
          <w:i w:val="false"/>
          <w:sz w:val="24"/>
          <w:szCs w:val="24"/>
          <w:lang w:val="en-US"/>
        </w:rPr>
        <w:t xml:space="preserve">, suggesting that estimates of </w:t>
      </w:r>
      <w:r>
        <w:rPr>
          <w:rFonts w:ascii="Times New Roman" w:hAnsi="Times New Roman" w:cs="Times New Roman" w:eastAsia="Times New Roman"/>
          <w:i/>
          <w:sz w:val="24"/>
          <w:szCs w:val="24"/>
          <w:lang w:val="en-US"/>
        </w:rPr>
        <w:t xml:space="preserve">C</w:t>
      </w:r>
      <w:r>
        <w:rPr>
          <w:rFonts w:ascii="Times New Roman" w:hAnsi="Times New Roman" w:cs="Times New Roman" w:eastAsia="Times New Roman"/>
          <w:i w:val="false"/>
          <w:sz w:val="24"/>
          <w:szCs w:val="24"/>
          <w:lang w:val="en-US"/>
        </w:rPr>
        <w:t xml:space="preserve"> were higher for flowers in the Learned category () compared to flowers not in the Learned category (). In contrast, there was strong evidence against effects of Practice, </w:t>
      </w:r>
      <w:r>
        <w:rPr>
          <w:rFonts w:ascii="Times New Roman" w:hAnsi="Times New Roman" w:cs="Times New Roman" w:eastAsia="Times New Roman"/>
          <w:i/>
          <w:color w:val="000000"/>
          <w:sz w:val="24"/>
        </w:rPr>
        <w:t xml:space="preserve">β</w:t>
      </w:r>
      <w:r>
        <w:rPr>
          <w:rFonts w:ascii="Times New Roman" w:hAnsi="Times New Roman" w:cs="Times New Roman" w:eastAsia="Times New Roman"/>
          <w:i w:val="false"/>
          <w:color w:val="000000"/>
          <w:sz w:val="24"/>
        </w:rPr>
        <w:t xml:space="preserve"> = -.02, </w:t>
      </w:r>
      <w:r>
        <w:rPr>
          <w:rFonts w:ascii="Times New Roman" w:hAnsi="Times New Roman" w:cs="Times New Roman" w:eastAsia="Times New Roman"/>
          <w:i/>
          <w:sz w:val="24"/>
          <w:szCs w:val="24"/>
          <w:lang w:val="en-US"/>
        </w:rPr>
        <w:t xml:space="preserve">CI </w:t>
      </w:r>
      <w:r>
        <w:rPr>
          <w:rFonts w:ascii="Times New Roman" w:hAnsi="Times New Roman" w:cs="Times New Roman" w:eastAsia="Times New Roman"/>
          <w:i w:val="false"/>
          <w:sz w:val="24"/>
          <w:szCs w:val="24"/>
          <w:lang w:val="en-US"/>
        </w:rPr>
        <w:t xml:space="preserve">= [-.13, .10], </w:t>
      </w:r>
      <w:r>
        <w:rPr>
          <w:rFonts w:ascii="Times New Roman" w:hAnsi="Times New Roman" w:cs="Times New Roman" w:eastAsia="Times New Roman"/>
          <w:i/>
          <w:sz w:val="24"/>
          <w:szCs w:val="24"/>
          <w:lang w:val="en-US"/>
        </w:rPr>
        <w:t xml:space="preserve">BF</w:t>
      </w:r>
      <w:r>
        <w:rPr>
          <w:rFonts w:ascii="Times New Roman" w:hAnsi="Times New Roman" w:cs="Times New Roman" w:eastAsia="Times New Roman"/>
          <w:i w:val="false"/>
          <w:sz w:val="24"/>
          <w:szCs w:val="24"/>
          <w:lang w:val="en-US"/>
        </w:rPr>
        <w:t xml:space="preserve"> </w:t>
      </w:r>
      <w:r>
        <w:rPr>
          <w:rFonts w:ascii="Times New Roman" w:hAnsi="Times New Roman" w:cs="Times New Roman" w:eastAsia="Times New Roman"/>
          <w:sz w:val="24"/>
          <w:szCs w:val="24"/>
          <w:lang w:val="en-US"/>
        </w:rPr>
        <w:t xml:space="preserve">= .03</w:t>
      </w:r>
      <w:r>
        <w:rPr>
          <w:rFonts w:ascii="Times New Roman" w:hAnsi="Times New Roman" w:cs="Times New Roman" w:eastAsia="Times New Roman"/>
          <w:i w:val="false"/>
          <w:sz w:val="24"/>
          <w:szCs w:val="24"/>
          <w:lang w:val="en-US"/>
        </w:rPr>
        <w:t xml:space="preserve">, Instruction, </w:t>
      </w:r>
      <w:r>
        <w:rPr>
          <w:rFonts w:ascii="Times New Roman" w:hAnsi="Times New Roman" w:cs="Times New Roman" w:eastAsia="Times New Roman"/>
          <w:i/>
          <w:color w:val="000000"/>
          <w:sz w:val="24"/>
        </w:rPr>
        <w:t xml:space="preserve">β</w:t>
      </w:r>
      <w:r>
        <w:rPr>
          <w:rFonts w:ascii="Times New Roman" w:hAnsi="Times New Roman" w:cs="Times New Roman" w:eastAsia="Times New Roman"/>
          <w:i w:val="false"/>
          <w:color w:val="000000"/>
          <w:sz w:val="24"/>
        </w:rPr>
        <w:t xml:space="preserve"> = 06., </w:t>
      </w:r>
      <w:r>
        <w:rPr>
          <w:rFonts w:ascii="Times New Roman" w:hAnsi="Times New Roman" w:cs="Times New Roman" w:eastAsia="Times New Roman"/>
          <w:i/>
          <w:sz w:val="24"/>
          <w:szCs w:val="24"/>
          <w:lang w:val="en-US"/>
        </w:rPr>
        <w:t xml:space="preserve">CI </w:t>
      </w:r>
      <w:r>
        <w:rPr>
          <w:rFonts w:ascii="Times New Roman" w:hAnsi="Times New Roman" w:cs="Times New Roman" w:eastAsia="Times New Roman"/>
          <w:i w:val="false"/>
          <w:sz w:val="24"/>
          <w:szCs w:val="24"/>
          <w:lang w:val="en-US"/>
        </w:rPr>
        <w:t xml:space="preserve">= [-.04, .16], </w:t>
      </w:r>
      <w:r>
        <w:rPr>
          <w:rFonts w:ascii="Times New Roman" w:hAnsi="Times New Roman" w:cs="Times New Roman" w:eastAsia="Times New Roman"/>
          <w:i/>
          <w:sz w:val="24"/>
          <w:szCs w:val="24"/>
          <w:lang w:val="en-US"/>
        </w:rPr>
        <w:t xml:space="preserve">BF</w:t>
      </w:r>
      <w:r>
        <w:rPr>
          <w:rFonts w:ascii="Times New Roman" w:hAnsi="Times New Roman" w:cs="Times New Roman" w:eastAsia="Times New Roman"/>
          <w:i w:val="false"/>
          <w:sz w:val="24"/>
          <w:szCs w:val="24"/>
          <w:lang w:val="en-US"/>
        </w:rPr>
        <w:t xml:space="preserve"> </w:t>
      </w:r>
      <w:r>
        <w:rPr>
          <w:rFonts w:ascii="Times New Roman" w:hAnsi="Times New Roman" w:cs="Times New Roman" w:eastAsia="Times New Roman"/>
          <w:sz w:val="24"/>
          <w:szCs w:val="24"/>
          <w:lang w:val="en-US"/>
        </w:rPr>
        <w:t xml:space="preserve">= .05</w:t>
      </w:r>
      <w:r>
        <w:rPr>
          <w:rFonts w:ascii="Times New Roman" w:hAnsi="Times New Roman" w:cs="Times New Roman" w:eastAsia="Times New Roman"/>
          <w:i w:val="false"/>
          <w:sz w:val="24"/>
          <w:szCs w:val="24"/>
          <w:lang w:val="en-US"/>
        </w:rPr>
        <w:t xml:space="preserve">, and Not Learned, </w:t>
      </w:r>
      <w:r>
        <w:rPr>
          <w:rFonts w:ascii="Times New Roman" w:hAnsi="Times New Roman" w:cs="Times New Roman" w:eastAsia="Times New Roman"/>
          <w:i/>
          <w:color w:val="000000"/>
          <w:sz w:val="24"/>
        </w:rPr>
        <w:t xml:space="preserve">β</w:t>
      </w:r>
      <w:r>
        <w:rPr>
          <w:rFonts w:ascii="Times New Roman" w:hAnsi="Times New Roman" w:cs="Times New Roman" w:eastAsia="Times New Roman"/>
          <w:i w:val="false"/>
          <w:color w:val="000000"/>
          <w:sz w:val="24"/>
        </w:rPr>
        <w:t xml:space="preserve"> = .05, </w:t>
      </w:r>
      <w:r>
        <w:rPr>
          <w:rFonts w:ascii="Times New Roman" w:hAnsi="Times New Roman" w:cs="Times New Roman" w:eastAsia="Times New Roman"/>
          <w:i/>
          <w:sz w:val="24"/>
          <w:szCs w:val="24"/>
          <w:lang w:val="en-US"/>
        </w:rPr>
        <w:t xml:space="preserve">CI </w:t>
      </w:r>
      <w:r>
        <w:rPr>
          <w:rFonts w:ascii="Times New Roman" w:hAnsi="Times New Roman" w:cs="Times New Roman" w:eastAsia="Times New Roman"/>
          <w:i w:val="false"/>
          <w:sz w:val="24"/>
          <w:szCs w:val="24"/>
          <w:lang w:val="en-US"/>
        </w:rPr>
        <w:t xml:space="preserve">= [-.04, .14], </w:t>
      </w:r>
      <w:r>
        <w:rPr>
          <w:rFonts w:ascii="Times New Roman" w:hAnsi="Times New Roman" w:cs="Times New Roman" w:eastAsia="Times New Roman"/>
          <w:i/>
          <w:sz w:val="24"/>
          <w:szCs w:val="24"/>
          <w:lang w:val="en-US"/>
        </w:rPr>
        <w:t xml:space="preserve">BF</w:t>
      </w:r>
      <w:r>
        <w:rPr>
          <w:rFonts w:ascii="Times New Roman" w:hAnsi="Times New Roman" w:cs="Times New Roman" w:eastAsia="Times New Roman"/>
          <w:i w:val="false"/>
          <w:sz w:val="24"/>
          <w:szCs w:val="24"/>
          <w:lang w:val="en-US"/>
        </w:rPr>
        <w:t xml:space="preserve"> </w:t>
      </w:r>
      <w:r>
        <w:rPr>
          <w:rFonts w:ascii="Times New Roman" w:hAnsi="Times New Roman" w:cs="Times New Roman" w:eastAsia="Times New Roman"/>
          <w:sz w:val="24"/>
          <w:szCs w:val="24"/>
          <w:lang w:val="en-US"/>
        </w:rPr>
        <w:t xml:space="preserve">= .05</w:t>
      </w:r>
      <w:r>
        <w:rPr>
          <w:rFonts w:ascii="Times New Roman" w:hAnsi="Times New Roman" w:cs="Times New Roman" w:eastAsia="Times New Roman"/>
          <w:i w:val="false"/>
          <w:sz w:val="24"/>
          <w:szCs w:val="24"/>
          <w:lang w:val="en-US"/>
        </w:rPr>
        <w:t xml:space="preserve">, on estimates of </w:t>
      </w:r>
      <w:r>
        <w:rPr>
          <w:rFonts w:ascii="Times New Roman" w:hAnsi="Times New Roman" w:cs="Times New Roman" w:eastAsia="Times New Roman"/>
          <w:i/>
          <w:sz w:val="24"/>
          <w:szCs w:val="24"/>
          <w:lang w:val="en-US"/>
        </w:rPr>
        <w:t xml:space="preserve">C. </w:t>
      </w:r>
      <w:r>
        <w:rPr>
          <w:rFonts w:ascii="Times New Roman" w:hAnsi="Times New Roman" w:cs="Times New Roman" w:eastAsia="Times New Roman"/>
          <w:i w:val="false"/>
          <w:sz w:val="24"/>
          <w:szCs w:val="24"/>
          <w:lang w:val="en-US"/>
        </w:rPr>
        <w:t xml:space="preserve">There was also moderate to strong evidence against effects of</w:t>
      </w:r>
      <w:r>
        <w:rPr>
          <w:rFonts w:ascii="Times New Roman" w:hAnsi="Times New Roman" w:cs="Times New Roman" w:eastAsia="Times New Roman"/>
          <w:i w:val="false"/>
          <w:sz w:val="24"/>
          <w:szCs w:val="24"/>
          <w:lang w:val="en-US"/>
        </w:rPr>
        <w:t xml:space="preserve"> Practice, </w:t>
      </w:r>
      <w:r>
        <w:rPr>
          <w:rFonts w:ascii="Times New Roman" w:hAnsi="Times New Roman" w:cs="Times New Roman" w:eastAsia="Times New Roman"/>
          <w:i/>
          <w:color w:val="000000"/>
          <w:sz w:val="24"/>
        </w:rPr>
        <w:t xml:space="preserve">β</w:t>
      </w:r>
      <w:r>
        <w:rPr>
          <w:rFonts w:ascii="Times New Roman" w:hAnsi="Times New Roman" w:cs="Times New Roman" w:eastAsia="Times New Roman"/>
          <w:i w:val="false"/>
          <w:color w:val="000000"/>
          <w:sz w:val="24"/>
        </w:rPr>
        <w:t xml:space="preserve"> = -.05, </w:t>
      </w:r>
      <w:r>
        <w:rPr>
          <w:rFonts w:ascii="Times New Roman" w:hAnsi="Times New Roman" w:cs="Times New Roman" w:eastAsia="Times New Roman"/>
          <w:i/>
          <w:sz w:val="24"/>
          <w:szCs w:val="24"/>
          <w:lang w:val="en-US"/>
        </w:rPr>
        <w:t xml:space="preserve">CI </w:t>
      </w:r>
      <w:r>
        <w:rPr>
          <w:rFonts w:ascii="Times New Roman" w:hAnsi="Times New Roman" w:cs="Times New Roman" w:eastAsia="Times New Roman"/>
          <w:i w:val="false"/>
          <w:sz w:val="24"/>
          <w:szCs w:val="24"/>
          <w:lang w:val="en-US"/>
        </w:rPr>
        <w:t xml:space="preserve">= [-.18, .09], </w:t>
      </w:r>
      <w:r>
        <w:rPr>
          <w:rFonts w:ascii="Times New Roman" w:hAnsi="Times New Roman" w:cs="Times New Roman" w:eastAsia="Times New Roman"/>
          <w:i/>
          <w:sz w:val="24"/>
          <w:szCs w:val="24"/>
          <w:lang w:val="en-US"/>
        </w:rPr>
        <w:t xml:space="preserve">BF</w:t>
      </w:r>
      <w:r>
        <w:rPr>
          <w:rFonts w:ascii="Times New Roman" w:hAnsi="Times New Roman" w:cs="Times New Roman" w:eastAsia="Times New Roman"/>
          <w:i w:val="false"/>
          <w:sz w:val="24"/>
          <w:szCs w:val="24"/>
          <w:lang w:val="en-US"/>
        </w:rPr>
        <w:t xml:space="preserve"> </w:t>
      </w:r>
      <w:r>
        <w:rPr>
          <w:rFonts w:ascii="Times New Roman" w:hAnsi="Times New Roman" w:cs="Times New Roman" w:eastAsia="Times New Roman"/>
          <w:sz w:val="24"/>
          <w:szCs w:val="24"/>
          <w:lang w:val="en-US"/>
        </w:rPr>
        <w:t xml:space="preserve">= .04</w:t>
      </w:r>
      <w:r>
        <w:rPr>
          <w:rFonts w:ascii="Times New Roman" w:hAnsi="Times New Roman" w:cs="Times New Roman" w:eastAsia="Times New Roman"/>
          <w:i w:val="false"/>
          <w:sz w:val="24"/>
          <w:szCs w:val="24"/>
          <w:lang w:val="en-US"/>
        </w:rPr>
        <w:t xml:space="preserve">, Instruction, </w:t>
      </w:r>
      <w:r>
        <w:rPr>
          <w:rFonts w:ascii="Times New Roman" w:hAnsi="Times New Roman" w:cs="Times New Roman" w:eastAsia="Times New Roman"/>
          <w:i/>
          <w:color w:val="000000"/>
          <w:sz w:val="24"/>
        </w:rPr>
        <w:t xml:space="preserve">β</w:t>
      </w:r>
      <w:r>
        <w:rPr>
          <w:rFonts w:ascii="Times New Roman" w:hAnsi="Times New Roman" w:cs="Times New Roman" w:eastAsia="Times New Roman"/>
          <w:i w:val="false"/>
          <w:color w:val="000000"/>
          <w:sz w:val="24"/>
        </w:rPr>
        <w:t xml:space="preserve"> = -.10, </w:t>
      </w:r>
      <w:r>
        <w:rPr>
          <w:rFonts w:ascii="Times New Roman" w:hAnsi="Times New Roman" w:cs="Times New Roman" w:eastAsia="Times New Roman"/>
          <w:i/>
          <w:sz w:val="24"/>
          <w:szCs w:val="24"/>
          <w:lang w:val="en-US"/>
        </w:rPr>
        <w:t xml:space="preserve">CI </w:t>
      </w:r>
      <w:r>
        <w:rPr>
          <w:rFonts w:ascii="Times New Roman" w:hAnsi="Times New Roman" w:cs="Times New Roman" w:eastAsia="Times New Roman"/>
          <w:i w:val="false"/>
          <w:sz w:val="24"/>
          <w:szCs w:val="24"/>
          <w:lang w:val="en-US"/>
        </w:rPr>
        <w:t xml:space="preserve">= [-.22, .02], </w:t>
      </w:r>
      <w:r>
        <w:rPr>
          <w:rFonts w:ascii="Times New Roman" w:hAnsi="Times New Roman" w:cs="Times New Roman" w:eastAsia="Times New Roman"/>
          <w:i/>
          <w:sz w:val="24"/>
          <w:szCs w:val="24"/>
          <w:lang w:val="en-US"/>
        </w:rPr>
        <w:t xml:space="preserve">BF</w:t>
      </w:r>
      <w:r>
        <w:rPr>
          <w:rFonts w:ascii="Times New Roman" w:hAnsi="Times New Roman" w:cs="Times New Roman" w:eastAsia="Times New Roman"/>
          <w:i w:val="false"/>
          <w:sz w:val="24"/>
          <w:szCs w:val="24"/>
          <w:lang w:val="en-US"/>
        </w:rPr>
        <w:t xml:space="preserve"> </w:t>
      </w:r>
      <w:r>
        <w:rPr>
          <w:rFonts w:ascii="Times New Roman" w:hAnsi="Times New Roman" w:cs="Times New Roman" w:eastAsia="Times New Roman"/>
          <w:sz w:val="24"/>
          <w:szCs w:val="24"/>
          <w:lang w:val="en-US"/>
        </w:rPr>
        <w:t xml:space="preserve">= .09</w:t>
      </w:r>
      <w:r>
        <w:rPr>
          <w:rFonts w:ascii="Times New Roman" w:hAnsi="Times New Roman" w:cs="Times New Roman" w:eastAsia="Times New Roman"/>
          <w:i w:val="false"/>
          <w:sz w:val="24"/>
          <w:szCs w:val="24"/>
          <w:lang w:val="en-US"/>
        </w:rPr>
        <w:t xml:space="preserve">, Learned, </w:t>
      </w:r>
      <w:r>
        <w:rPr>
          <w:rFonts w:ascii="Times New Roman" w:hAnsi="Times New Roman" w:cs="Times New Roman" w:eastAsia="Times New Roman"/>
          <w:i/>
          <w:color w:val="000000"/>
          <w:sz w:val="24"/>
        </w:rPr>
        <w:t xml:space="preserve">β</w:t>
      </w:r>
      <w:r>
        <w:rPr>
          <w:rFonts w:ascii="Times New Roman" w:hAnsi="Times New Roman" w:cs="Times New Roman" w:eastAsia="Times New Roman"/>
          <w:i w:val="false"/>
          <w:color w:val="000000"/>
          <w:sz w:val="24"/>
        </w:rPr>
        <w:t xml:space="preserve"> = .04, </w:t>
      </w:r>
      <w:r>
        <w:rPr>
          <w:rFonts w:ascii="Times New Roman" w:hAnsi="Times New Roman" w:cs="Times New Roman" w:eastAsia="Times New Roman"/>
          <w:i/>
          <w:sz w:val="24"/>
          <w:szCs w:val="24"/>
          <w:lang w:val="en-US"/>
        </w:rPr>
        <w:t xml:space="preserve">CI </w:t>
      </w:r>
      <w:r>
        <w:rPr>
          <w:rFonts w:ascii="Times New Roman" w:hAnsi="Times New Roman" w:cs="Times New Roman" w:eastAsia="Times New Roman"/>
          <w:i w:val="false"/>
          <w:sz w:val="24"/>
          <w:szCs w:val="24"/>
          <w:lang w:val="en-US"/>
        </w:rPr>
        <w:t xml:space="preserve">= [-.11, .18], </w:t>
      </w:r>
      <w:r>
        <w:rPr>
          <w:rFonts w:ascii="Times New Roman" w:hAnsi="Times New Roman" w:cs="Times New Roman" w:eastAsia="Times New Roman"/>
          <w:i/>
          <w:sz w:val="24"/>
          <w:szCs w:val="24"/>
          <w:lang w:val="en-US"/>
        </w:rPr>
        <w:t xml:space="preserve">BF</w:t>
      </w:r>
      <w:r>
        <w:rPr>
          <w:rFonts w:ascii="Times New Roman" w:hAnsi="Times New Roman" w:cs="Times New Roman" w:eastAsia="Times New Roman"/>
          <w:i w:val="false"/>
          <w:sz w:val="24"/>
          <w:szCs w:val="24"/>
          <w:lang w:val="en-US"/>
        </w:rPr>
        <w:t xml:space="preserve"> </w:t>
      </w:r>
      <w:r>
        <w:rPr>
          <w:rFonts w:ascii="Times New Roman" w:hAnsi="Times New Roman" w:cs="Times New Roman" w:eastAsia="Times New Roman"/>
          <w:sz w:val="24"/>
          <w:szCs w:val="24"/>
          <w:lang w:val="en-US"/>
        </w:rPr>
        <w:t xml:space="preserve">= .04</w:t>
      </w:r>
      <w:r>
        <w:rPr>
          <w:rFonts w:ascii="Times New Roman" w:hAnsi="Times New Roman" w:cs="Times New Roman" w:eastAsia="Times New Roman"/>
          <w:i w:val="false"/>
          <w:sz w:val="24"/>
          <w:szCs w:val="24"/>
          <w:lang w:val="en-US"/>
        </w:rPr>
        <w:t xml:space="preserve">, and Not Learned, </w:t>
      </w:r>
      <w:r>
        <w:rPr>
          <w:rFonts w:ascii="Times New Roman" w:hAnsi="Times New Roman" w:cs="Times New Roman" w:eastAsia="Times New Roman"/>
          <w:i/>
          <w:color w:val="000000"/>
          <w:sz w:val="24"/>
        </w:rPr>
        <w:t xml:space="preserve">β</w:t>
      </w:r>
      <w:r>
        <w:rPr>
          <w:rFonts w:ascii="Times New Roman" w:hAnsi="Times New Roman" w:cs="Times New Roman" w:eastAsia="Times New Roman"/>
          <w:i w:val="false"/>
          <w:color w:val="000000"/>
          <w:sz w:val="24"/>
        </w:rPr>
        <w:t xml:space="preserve"> = .07, </w:t>
      </w:r>
      <w:r>
        <w:rPr>
          <w:rFonts w:ascii="Times New Roman" w:hAnsi="Times New Roman" w:cs="Times New Roman" w:eastAsia="Times New Roman"/>
          <w:i/>
          <w:sz w:val="24"/>
          <w:szCs w:val="24"/>
          <w:lang w:val="en-US"/>
        </w:rPr>
        <w:t xml:space="preserve">CI </w:t>
      </w:r>
      <w:r>
        <w:rPr>
          <w:rFonts w:ascii="Times New Roman" w:hAnsi="Times New Roman" w:cs="Times New Roman" w:eastAsia="Times New Roman"/>
          <w:i w:val="false"/>
          <w:sz w:val="24"/>
          <w:szCs w:val="24"/>
          <w:lang w:val="en-US"/>
        </w:rPr>
        <w:t xml:space="preserve">= [-.08, .21], </w:t>
      </w:r>
      <w:r>
        <w:rPr>
          <w:rFonts w:ascii="Times New Roman" w:hAnsi="Times New Roman" w:cs="Times New Roman" w:eastAsia="Times New Roman"/>
          <w:i/>
          <w:sz w:val="24"/>
          <w:szCs w:val="24"/>
          <w:lang w:val="en-US"/>
        </w:rPr>
        <w:t xml:space="preserve">BF</w:t>
      </w:r>
      <w:r>
        <w:rPr>
          <w:rFonts w:ascii="Times New Roman" w:hAnsi="Times New Roman" w:cs="Times New Roman" w:eastAsia="Times New Roman"/>
          <w:i w:val="false"/>
          <w:sz w:val="24"/>
          <w:szCs w:val="24"/>
          <w:lang w:val="en-US"/>
        </w:rPr>
        <w:t xml:space="preserve"> </w:t>
      </w:r>
      <w:r>
        <w:rPr>
          <w:rFonts w:ascii="Times New Roman" w:hAnsi="Times New Roman" w:cs="Times New Roman" w:eastAsia="Times New Roman"/>
          <w:sz w:val="24"/>
          <w:szCs w:val="24"/>
          <w:lang w:val="en-US"/>
        </w:rPr>
        <w:t xml:space="preserve">= .05</w:t>
      </w:r>
      <w:r>
        <w:rPr>
          <w:rFonts w:ascii="Times New Roman" w:hAnsi="Times New Roman" w:cs="Times New Roman" w:eastAsia="Times New Roman"/>
          <w:i w:val="false"/>
          <w:sz w:val="24"/>
          <w:szCs w:val="24"/>
          <w:lang w:val="en-US"/>
        </w:rPr>
        <w:t xml:space="preserve">, on </w:t>
      </w:r>
      <w:r>
        <w:rPr>
          <w:rFonts w:ascii="Times New Roman" w:hAnsi="Times New Roman" w:cs="Times New Roman" w:eastAsia="Times New Roman"/>
          <w:i w:val="false"/>
          <w:sz w:val="24"/>
          <w:szCs w:val="24"/>
          <w:lang w:val="en-US"/>
        </w:rPr>
        <w:t xml:space="preserve">estimates of </w:t>
      </w:r>
      <w:r>
        <w:rPr>
          <w:rFonts w:ascii="Times New Roman" w:hAnsi="Times New Roman" w:cs="Times New Roman" w:eastAsia="Times New Roman"/>
          <w:i/>
          <w:sz w:val="24"/>
          <w:szCs w:val="24"/>
          <w:lang w:val="en-US"/>
        </w:rPr>
        <w:t xml:space="preserve">d’</w:t>
      </w:r>
      <w:r>
        <w:rPr>
          <w:rFonts w:ascii="Times New Roman" w:hAnsi="Times New Roman" w:cs="Times New Roman" w:eastAsia="Times New Roman"/>
          <w:i w:val="false"/>
          <w:sz w:val="24"/>
          <w:szCs w:val="24"/>
          <w:lang w:val="en-US"/>
        </w:rPr>
        <w:t xml:space="preserve">. Finally, there was weak to strong evidence against all other interactions between Learned, Not Learned, Practice, Instruction, and Old (all BFs &lt; 0.3).</w:t>
      </w:r>
      <w:r>
        <w:rPr>
          <w:rFonts w:ascii="Times New Roman" w:hAnsi="Times New Roman" w:cs="Times New Roman" w:eastAsia="Times New Roman"/>
          <w:i w:val="false"/>
          <w:sz w:val="24"/>
          <w:szCs w:val="24"/>
        </w:rPr>
      </w:r>
      <w:r/>
    </w:p>
    <w:p>
      <w:pPr>
        <w:pStyle w:val="242"/>
        <w:ind w:firstLine="0"/>
        <w:jc w:val="center"/>
        <w:spacing w:lineRule="auto" w:line="480"/>
        <w:rPr>
          <w:rFonts w:ascii="Times New Roman" w:hAnsi="Times New Roman" w:cs="Times New Roman" w:eastAsia="Times New Roman"/>
          <w:b/>
          <w:bCs/>
          <w:sz w:val="24"/>
          <w:szCs w:val="24"/>
        </w:rPr>
      </w:pPr>
      <w:r>
        <w:rPr>
          <w:rFonts w:ascii="Times New Roman" w:hAnsi="Times New Roman" w:cs="Times New Roman" w:eastAsia="Times New Roman"/>
          <w:b/>
          <w:bCs/>
          <w:sz w:val="24"/>
          <w:szCs w:val="24"/>
        </w:rPr>
        <w:t xml:space="preserve">Discussion</w:t>
      </w:r>
      <w:r/>
    </w:p>
    <w:p>
      <w:pPr>
        <w:ind w:firstLine="720"/>
        <w:jc w:val="left"/>
        <w:spacing w:lineRule="auto" w:line="480"/>
        <w:rPr>
          <w:rFonts w:ascii="Times New Roman" w:hAnsi="Times New Roman" w:cs="Times New Roman" w:eastAsia="Times New Roman"/>
          <w:sz w:val="24"/>
          <w:szCs w:val="24"/>
          <w:lang w:val="en-US"/>
        </w:rPr>
      </w:pPr>
      <w:r>
        <w:rPr>
          <w:rFonts w:ascii="Times New Roman" w:hAnsi="Times New Roman" w:cs="Times New Roman" w:eastAsia="Times New Roman"/>
          <w:sz w:val="24"/>
          <w:szCs w:val="24"/>
          <w:lang w:val="en-US"/>
        </w:rPr>
        <w:t xml:space="preserve">In this study we aimed to discover how different forms of learning impact schema formation and deployment. To do so, we tested participant</w:t>
      </w:r>
      <w:r>
        <w:rPr>
          <w:rFonts w:ascii="Times New Roman" w:hAnsi="Times New Roman" w:cs="Times New Roman" w:eastAsia="Times New Roman"/>
          <w:sz w:val="24"/>
          <w:szCs w:val="24"/>
          <w:lang w:val="en-US"/>
        </w:rPr>
        <w:t xml:space="preserve">'s memory after learning simple rule-based categories under different learning constraints (practice only, instruction only, both, neither). We found little behavioral difference between these groups, suggesting that they may be equally effective </w:t>
      </w:r>
      <w:r>
        <w:rPr>
          <w:rFonts w:ascii="Times New Roman" w:hAnsi="Times New Roman" w:cs="Times New Roman" w:eastAsia="Times New Roman"/>
          <w:sz w:val="24"/>
          <w:szCs w:val="24"/>
          <w:lang w:val="en-US"/>
        </w:rPr>
        <w:t xml:space="preserve">with regard to</w:t>
      </w:r>
      <w:r>
        <w:rPr>
          <w:rFonts w:ascii="Times New Roman" w:hAnsi="Times New Roman" w:cs="Times New Roman" w:eastAsia="Times New Roman"/>
          <w:sz w:val="24"/>
          <w:szCs w:val="24"/>
          <w:lang w:val="en-US"/>
        </w:rPr>
        <w:t xml:space="preserve"> forming lasting schemas. However, we did find that the Learned category had a significant impact on hits, FAs, and response bias (</w:t>
      </w:r>
      <w:r>
        <w:rPr>
          <w:rFonts w:ascii="Times New Roman" w:hAnsi="Times New Roman" w:cs="Times New Roman" w:eastAsia="Times New Roman"/>
          <w:i/>
          <w:iCs/>
          <w:sz w:val="24"/>
          <w:szCs w:val="24"/>
          <w:lang w:val="en-US"/>
        </w:rPr>
        <w:t xml:space="preserve">C</w:t>
      </w:r>
      <w:r>
        <w:rPr>
          <w:rFonts w:ascii="Times New Roman" w:hAnsi="Times New Roman" w:cs="Times New Roman" w:eastAsia="Times New Roman"/>
          <w:i w:val="false"/>
          <w:iCs w:val="false"/>
          <w:sz w:val="24"/>
          <w:szCs w:val="24"/>
          <w:lang w:val="en-US"/>
        </w:rPr>
        <w:t xml:space="preserve">)</w:t>
      </w:r>
      <w:r>
        <w:rPr>
          <w:rFonts w:ascii="Times New Roman" w:hAnsi="Times New Roman" w:cs="Times New Roman" w:eastAsia="Times New Roman"/>
          <w:i/>
          <w:iCs/>
          <w:sz w:val="24"/>
          <w:szCs w:val="24"/>
          <w:lang w:val="en-US"/>
        </w:rPr>
        <w:t xml:space="preserve">,</w:t>
      </w:r>
      <w:r>
        <w:rPr>
          <w:rFonts w:ascii="Times New Roman" w:hAnsi="Times New Roman" w:cs="Times New Roman" w:eastAsia="Times New Roman"/>
          <w:sz w:val="24"/>
          <w:szCs w:val="24"/>
          <w:lang w:val="en-US"/>
        </w:rPr>
        <w:t xml:space="preserve"> supporting the idea that </w:t>
      </w:r>
      <w:r>
        <w:rPr>
          <w:rFonts w:ascii="Times New Roman" w:hAnsi="Times New Roman" w:cs="Times New Roman" w:eastAsia="Times New Roman"/>
          <w:sz w:val="24"/>
          <w:szCs w:val="24"/>
          <w:lang w:val="en-US"/>
        </w:rPr>
        <w:t xml:space="preserve">all of</w:t>
      </w:r>
      <w:r>
        <w:rPr>
          <w:rFonts w:ascii="Times New Roman" w:hAnsi="Times New Roman" w:cs="Times New Roman" w:eastAsia="Times New Roman"/>
          <w:sz w:val="24"/>
          <w:szCs w:val="24"/>
          <w:lang w:val="en-US"/>
        </w:rPr>
        <w:t xml:space="preserve"> these methods of category learning produce representations that are synonymous with schemas (</w:t>
      </w:r>
      <w:r>
        <w:rPr>
          <w:rFonts w:ascii="Times New Roman" w:hAnsi="Times New Roman" w:cs="Times New Roman" w:eastAsia="Times New Roman"/>
          <w:b/>
          <w:bCs/>
          <w:sz w:val="24"/>
          <w:szCs w:val="24"/>
          <w:lang w:val="en-US"/>
        </w:rPr>
        <w:t xml:space="preserve">CITE</w:t>
      </w:r>
      <w:r>
        <w:rPr>
          <w:rFonts w:ascii="Times New Roman" w:hAnsi="Times New Roman" w:cs="Times New Roman" w:eastAsia="Times New Roman"/>
          <w:sz w:val="24"/>
          <w:szCs w:val="24"/>
          <w:lang w:val="en-US"/>
        </w:rPr>
        <w:t xml:space="preserve">).</w:t>
      </w:r>
      <w:r/>
    </w:p>
    <w:p>
      <w:pPr>
        <w:ind w:firstLine="720"/>
        <w:jc w:val="left"/>
        <w:spacing w:lineRule="auto" w:line="480"/>
        <w:rPr>
          <w:rFonts w:ascii="Times New Roman" w:hAnsi="Times New Roman" w:cs="Times New Roman" w:eastAsia="Times New Roman"/>
          <w:sz w:val="24"/>
          <w:szCs w:val="24"/>
          <w:lang w:val="en-US"/>
        </w:rPr>
      </w:pPr>
      <w:r>
        <w:rPr>
          <w:rFonts w:ascii="Times New Roman" w:hAnsi="Times New Roman" w:cs="Times New Roman" w:eastAsia="Times New Roman"/>
          <w:sz w:val="24"/>
          <w:szCs w:val="24"/>
          <w:lang w:val="en-US"/>
        </w:rPr>
        <w:t xml:space="preserve">Future work in this area could reveal conditions in which the representations produced under these different learning constraints are dissociable.</w:t>
      </w:r>
      <w:r>
        <w:rPr>
          <w:rFonts w:ascii="Times New Roman" w:hAnsi="Times New Roman" w:cs="Times New Roman" w:eastAsia="Times New Roman"/>
          <w:sz w:val="24"/>
          <w:szCs w:val="24"/>
          <w:lang w:val="en-US"/>
        </w:rPr>
        <w:t xml:space="preserve"> Because this paradigm allows for testing the memory effects of newly learned categories independently of the perceptual or statistical features of the stimuli, we believe that it would be fertile ground for testing this hypothesis in fMRI. </w:t>
      </w:r>
      <w:r/>
    </w:p>
    <w:sectPr>
      <w:headerReference w:type="default" r:id="rId8"/>
      <w:headerReference w:type="first" r:id="rId9"/>
      <w:footerReference w:type="default" r:id="rId10"/>
      <w:footerReference w:type="first" r:id="rId11"/>
      <w:footnotePr/>
      <w:type w:val="nextPage"/>
      <w:pgSz w:w="12240" w:h="15840" w:orient="portrait"/>
      <w:pgMar w:top="1440" w:right="1440" w:bottom="1440" w:left="1440" w:header="720" w:footer="720" w:gutter="0"/>
      <w:cols w:num="1" w:sep="0" w:space="720" w:equalWidth="1"/>
      <w:docGrid w:linePitch="36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409020205020404"/>
  </w:font>
  <w:font w:name="Symbol">
    <w:panose1 w:val="05010000000000000000"/>
  </w:font>
  <w:font w:name="Arial">
    <w:panose1 w:val="020B0A040201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244"/>
      <w:tblW w:w="0" w:type="auto"/>
      <w:tblLayout w:type="fixed"/>
      <w:tblLook w:val="06A0" w:firstRow="1" w:lastRow="0" w:firstColumn="1" w:lastColumn="0" w:noHBand="1" w:noVBand="1"/>
    </w:tblPr>
    <w:tblGrid>
      <w:gridCol w:w="3120"/>
      <w:gridCol w:w="3120"/>
      <w:gridCol w:w="3120"/>
    </w:tblGrid>
    <w:tr>
      <w:trPr/>
      <w:tc>
        <w:tcPr>
          <w:tcMar>
            <w:left w:w="0" w:type="auto"/>
            <w:top w:w="0" w:type="auto"/>
            <w:right w:w="0" w:type="auto"/>
            <w:bottom w:w="0" w:type="auto"/>
          </w:tcMar>
          <w:tcW w:w="3120" w:type="dxa"/>
          <w:textDirection w:val="lrTb"/>
          <w:noWrap w:val="false"/>
        </w:tcPr>
        <w:p>
          <w:pPr>
            <w:pStyle w:val="248"/>
            <w:ind w:left="-115"/>
            <w:jc w:val="left"/>
          </w:pPr>
          <w:r/>
          <w:r/>
        </w:p>
      </w:tc>
      <w:tc>
        <w:tcPr>
          <w:tcMar>
            <w:left w:w="0" w:type="auto"/>
            <w:top w:w="0" w:type="auto"/>
            <w:right w:w="0" w:type="auto"/>
            <w:bottom w:w="0" w:type="auto"/>
          </w:tcMar>
          <w:tcW w:w="3120" w:type="dxa"/>
          <w:textDirection w:val="lrTb"/>
          <w:noWrap w:val="false"/>
        </w:tcPr>
        <w:p>
          <w:pPr>
            <w:pStyle w:val="248"/>
            <w:jc w:val="center"/>
          </w:pPr>
          <w:r/>
          <w:r/>
        </w:p>
      </w:tc>
      <w:tc>
        <w:tcPr>
          <w:tcMar>
            <w:left w:w="0" w:type="auto"/>
            <w:top w:w="0" w:type="auto"/>
            <w:right w:w="0" w:type="auto"/>
            <w:bottom w:w="0" w:type="auto"/>
          </w:tcMar>
          <w:tcW w:w="3120" w:type="dxa"/>
          <w:textDirection w:val="lrTb"/>
          <w:noWrap w:val="false"/>
        </w:tcPr>
        <w:p>
          <w:pPr>
            <w:pStyle w:val="248"/>
            <w:ind w:right="-115"/>
            <w:jc w:val="right"/>
          </w:pPr>
          <w:r/>
          <w:r/>
        </w:p>
      </w:tc>
    </w:tr>
  </w:tbl>
  <w:p>
    <w:pPr>
      <w:pStyle w:val="250"/>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244"/>
      <w:tblW w:w="0" w:type="auto"/>
      <w:tblLayout w:type="fixed"/>
      <w:tblLook w:val="06A0" w:firstRow="1" w:lastRow="0" w:firstColumn="1" w:lastColumn="0" w:noHBand="1" w:noVBand="1"/>
    </w:tblPr>
    <w:tblGrid>
      <w:gridCol w:w="3120"/>
      <w:gridCol w:w="3120"/>
      <w:gridCol w:w="3120"/>
    </w:tblGrid>
    <w:tr>
      <w:trPr/>
      <w:tc>
        <w:tcPr>
          <w:tcMar>
            <w:left w:w="0" w:type="auto"/>
            <w:top w:w="0" w:type="auto"/>
            <w:right w:w="0" w:type="auto"/>
            <w:bottom w:w="0" w:type="auto"/>
          </w:tcMar>
          <w:tcW w:w="3120" w:type="dxa"/>
          <w:textDirection w:val="lrTb"/>
          <w:noWrap w:val="false"/>
        </w:tcPr>
        <w:p>
          <w:pPr>
            <w:pStyle w:val="248"/>
            <w:ind w:left="-115"/>
            <w:jc w:val="left"/>
          </w:pPr>
          <w:r/>
          <w:r/>
        </w:p>
      </w:tc>
      <w:tc>
        <w:tcPr>
          <w:tcMar>
            <w:left w:w="0" w:type="auto"/>
            <w:top w:w="0" w:type="auto"/>
            <w:right w:w="0" w:type="auto"/>
            <w:bottom w:w="0" w:type="auto"/>
          </w:tcMar>
          <w:tcW w:w="3120" w:type="dxa"/>
          <w:textDirection w:val="lrTb"/>
          <w:noWrap w:val="false"/>
        </w:tcPr>
        <w:p>
          <w:pPr>
            <w:pStyle w:val="248"/>
            <w:jc w:val="center"/>
          </w:pPr>
          <w:r/>
          <w:r/>
        </w:p>
      </w:tc>
      <w:tc>
        <w:tcPr>
          <w:tcMar>
            <w:left w:w="0" w:type="auto"/>
            <w:top w:w="0" w:type="auto"/>
            <w:right w:w="0" w:type="auto"/>
            <w:bottom w:w="0" w:type="auto"/>
          </w:tcMar>
          <w:tcW w:w="3120" w:type="dxa"/>
          <w:textDirection w:val="lrTb"/>
          <w:noWrap w:val="false"/>
        </w:tcPr>
        <w:p>
          <w:pPr>
            <w:pStyle w:val="248"/>
            <w:ind w:right="-115"/>
            <w:jc w:val="right"/>
          </w:pPr>
          <w:r/>
          <w:r/>
        </w:p>
      </w:tc>
    </w:tr>
  </w:tbl>
  <w:p>
    <w:pPr>
      <w:pStyle w:val="25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244"/>
      <w:tblW w:w="9360" w:type="dxa"/>
      <w:tblLayout w:type="fixed"/>
      <w:tblLook w:val="06A0" w:firstRow="1" w:lastRow="0" w:firstColumn="1" w:lastColumn="0" w:noHBand="1" w:noVBand="1"/>
    </w:tblPr>
    <w:tblGrid>
      <w:gridCol w:w="6075"/>
      <w:gridCol w:w="165"/>
      <w:gridCol w:w="3120"/>
    </w:tblGrid>
    <w:tr>
      <w:trPr/>
      <w:tc>
        <w:tcPr>
          <w:tcMar>
            <w:left w:w="0" w:type="auto"/>
            <w:top w:w="0" w:type="auto"/>
            <w:right w:w="0" w:type="auto"/>
            <w:bottom w:w="0" w:type="auto"/>
          </w:tcMar>
          <w:tcW w:w="6075" w:type="dxa"/>
          <w:textDirection w:val="lrTb"/>
          <w:noWrap w:val="false"/>
        </w:tcPr>
        <w:p>
          <w:pPr>
            <w:spacing w:lineRule="auto" w:line="480"/>
          </w:pPr>
          <w:r>
            <w:rPr>
              <w:rFonts w:ascii="Times New Roman" w:hAnsi="Times New Roman" w:cs="Times New Roman" w:eastAsia="Times New Roman"/>
              <w:sz w:val="24"/>
              <w:szCs w:val="24"/>
            </w:rPr>
            <w:t xml:space="preserve">CATEGORY LEARNING EFFECTS ON</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MEMORY</w:t>
          </w:r>
          <w:r/>
        </w:p>
      </w:tc>
      <w:tc>
        <w:tcPr>
          <w:tcMar>
            <w:left w:w="0" w:type="auto"/>
            <w:top w:w="0" w:type="auto"/>
            <w:right w:w="0" w:type="auto"/>
            <w:bottom w:w="0" w:type="auto"/>
          </w:tcMar>
          <w:tcW w:w="165" w:type="dxa"/>
          <w:textDirection w:val="lrTb"/>
          <w:noWrap w:val="false"/>
        </w:tcPr>
        <w:p>
          <w:pPr>
            <w:pStyle w:val="248"/>
            <w:jc w:val="center"/>
          </w:pPr>
          <w:r/>
          <w:r/>
        </w:p>
      </w:tc>
      <w:tc>
        <w:tcPr>
          <w:tcMar>
            <w:left w:w="0" w:type="auto"/>
            <w:top w:w="0" w:type="auto"/>
            <w:right w:w="0" w:type="auto"/>
            <w:bottom w:w="0" w:type="auto"/>
          </w:tcMar>
          <w:tcW w:w="3120" w:type="dxa"/>
          <w:textDirection w:val="lrTb"/>
          <w:noWrap w:val="false"/>
        </w:tcPr>
        <w:p>
          <w:pPr>
            <w:pStyle w:val="248"/>
            <w:ind w:right="-115"/>
            <w:jc w:val="right"/>
          </w:pPr>
          <w:r/>
          <w:r/>
        </w:p>
      </w:tc>
    </w:tr>
  </w:tbl>
  <w:p>
    <w:pPr>
      <w:pStyle w:val="248"/>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244"/>
      <w:tblW w:w="9360" w:type="dxa"/>
      <w:tblLayout w:type="fixed"/>
      <w:tblLook w:val="06A0" w:firstRow="1" w:lastRow="0" w:firstColumn="1" w:lastColumn="0" w:noHBand="1" w:noVBand="1"/>
    </w:tblPr>
    <w:tblGrid>
      <w:gridCol w:w="9060"/>
      <w:gridCol w:w="135"/>
      <w:gridCol w:w="165"/>
    </w:tblGrid>
    <w:tr>
      <w:trPr/>
      <w:tc>
        <w:tcPr>
          <w:tcMar>
            <w:left w:w="0" w:type="auto"/>
            <w:top w:w="0" w:type="auto"/>
            <w:right w:w="0" w:type="auto"/>
            <w:bottom w:w="0" w:type="auto"/>
          </w:tcMar>
          <w:tcW w:w="9060" w:type="dxa"/>
          <w:textDirection w:val="lrTb"/>
          <w:noWrap w:val="false"/>
        </w:tcPr>
        <w:p>
          <w:pPr>
            <w:spacing w:lineRule="auto" w:line="480"/>
          </w:pPr>
          <w:r>
            <w:rPr>
              <w:rFonts w:ascii="Times New Roman" w:hAnsi="Times New Roman" w:cs="Times New Roman" w:eastAsia="Times New Roman"/>
              <w:sz w:val="24"/>
              <w:szCs w:val="24"/>
            </w:rPr>
            <w:t xml:space="preserve">Running Head: CATEGORY</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LEARNING EFFECTS ON MEMORY</w:t>
          </w:r>
          <w:r/>
        </w:p>
      </w:tc>
      <w:tc>
        <w:tcPr>
          <w:tcMar>
            <w:left w:w="0" w:type="auto"/>
            <w:top w:w="0" w:type="auto"/>
            <w:right w:w="0" w:type="auto"/>
            <w:bottom w:w="0" w:type="auto"/>
          </w:tcMar>
          <w:tcW w:w="135" w:type="dxa"/>
          <w:textDirection w:val="lrTb"/>
          <w:noWrap w:val="false"/>
        </w:tcPr>
        <w:p>
          <w:pPr>
            <w:pStyle w:val="248"/>
            <w:jc w:val="center"/>
          </w:pPr>
          <w:r/>
          <w:r/>
        </w:p>
      </w:tc>
      <w:tc>
        <w:tcPr>
          <w:tcMar>
            <w:left w:w="0" w:type="auto"/>
            <w:top w:w="0" w:type="auto"/>
            <w:right w:w="0" w:type="auto"/>
            <w:bottom w:w="0" w:type="auto"/>
          </w:tcMar>
          <w:tcW w:w="165" w:type="dxa"/>
          <w:textDirection w:val="lrTb"/>
          <w:noWrap w:val="false"/>
        </w:tcPr>
        <w:p>
          <w:pPr>
            <w:pStyle w:val="248"/>
            <w:ind w:right="-115"/>
            <w:jc w:val="right"/>
          </w:pPr>
          <w:r/>
          <w:r/>
        </w:p>
      </w:tc>
    </w:tr>
  </w:tbl>
  <w:p>
    <w:pPr>
      <w:pStyle w:val="248"/>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hint="default"/>
      </w:rPr>
    </w:lvl>
    <w:lvl w:ilvl="8">
      <w:start w:val="1"/>
      <w:numFmt w:val="bullet"/>
      <w:suff w:val="tab"/>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decimalSymbol w:val="."/>
  <w:listSeparator w:val=","/>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80">
    <w:name w:val="Heading 1"/>
    <w:basedOn w:val="242"/>
    <w:next w:val="242"/>
    <w:link w:val="181"/>
    <w:qFormat/>
    <w:uiPriority w:val="9"/>
    <w:rPr>
      <w:rFonts w:ascii="Arial" w:hAnsi="Arial" w:cs="Arial" w:eastAsia="Arial"/>
      <w:sz w:val="40"/>
      <w:szCs w:val="40"/>
    </w:rPr>
    <w:pPr>
      <w:keepLines/>
      <w:keepNext/>
      <w:spacing w:after="200" w:before="480"/>
      <w:outlineLvl w:val="0"/>
    </w:pPr>
  </w:style>
  <w:style w:type="character" w:styleId="181">
    <w:name w:val="Heading 1 Char"/>
    <w:basedOn w:val="243"/>
    <w:link w:val="180"/>
    <w:uiPriority w:val="9"/>
    <w:rPr>
      <w:rFonts w:ascii="Arial" w:hAnsi="Arial" w:cs="Arial" w:eastAsia="Arial"/>
      <w:sz w:val="40"/>
      <w:szCs w:val="40"/>
    </w:rPr>
  </w:style>
  <w:style w:type="paragraph" w:styleId="182">
    <w:name w:val="Heading 2"/>
    <w:basedOn w:val="242"/>
    <w:next w:val="242"/>
    <w:link w:val="183"/>
    <w:qFormat/>
    <w:uiPriority w:val="9"/>
    <w:unhideWhenUsed/>
    <w:rPr>
      <w:rFonts w:ascii="Arial" w:hAnsi="Arial" w:cs="Arial" w:eastAsia="Arial"/>
      <w:sz w:val="34"/>
    </w:rPr>
    <w:pPr>
      <w:keepLines/>
      <w:keepNext/>
      <w:spacing w:after="200" w:before="360"/>
      <w:outlineLvl w:val="1"/>
    </w:pPr>
  </w:style>
  <w:style w:type="character" w:styleId="183">
    <w:name w:val="Heading 2 Char"/>
    <w:basedOn w:val="243"/>
    <w:link w:val="182"/>
    <w:uiPriority w:val="9"/>
    <w:rPr>
      <w:rFonts w:ascii="Arial" w:hAnsi="Arial" w:cs="Arial" w:eastAsia="Arial"/>
      <w:sz w:val="34"/>
    </w:rPr>
  </w:style>
  <w:style w:type="paragraph" w:styleId="184">
    <w:name w:val="Heading 3"/>
    <w:basedOn w:val="242"/>
    <w:next w:val="242"/>
    <w:link w:val="185"/>
    <w:qFormat/>
    <w:uiPriority w:val="9"/>
    <w:unhideWhenUsed/>
    <w:rPr>
      <w:rFonts w:ascii="Arial" w:hAnsi="Arial" w:cs="Arial" w:eastAsia="Arial"/>
      <w:sz w:val="30"/>
      <w:szCs w:val="30"/>
    </w:rPr>
    <w:pPr>
      <w:keepLines/>
      <w:keepNext/>
      <w:spacing w:after="200" w:before="320"/>
      <w:outlineLvl w:val="2"/>
    </w:pPr>
  </w:style>
  <w:style w:type="character" w:styleId="185">
    <w:name w:val="Heading 3 Char"/>
    <w:basedOn w:val="243"/>
    <w:link w:val="184"/>
    <w:uiPriority w:val="9"/>
    <w:rPr>
      <w:rFonts w:ascii="Arial" w:hAnsi="Arial" w:cs="Arial" w:eastAsia="Arial"/>
      <w:sz w:val="30"/>
      <w:szCs w:val="30"/>
    </w:rPr>
  </w:style>
  <w:style w:type="paragraph" w:styleId="186">
    <w:name w:val="Heading 4"/>
    <w:basedOn w:val="242"/>
    <w:next w:val="242"/>
    <w:link w:val="187"/>
    <w:qFormat/>
    <w:uiPriority w:val="9"/>
    <w:unhideWhenUsed/>
    <w:rPr>
      <w:rFonts w:ascii="Arial" w:hAnsi="Arial" w:cs="Arial" w:eastAsia="Arial"/>
      <w:b/>
      <w:bCs/>
      <w:sz w:val="26"/>
      <w:szCs w:val="26"/>
    </w:rPr>
    <w:pPr>
      <w:keepLines/>
      <w:keepNext/>
      <w:spacing w:after="200" w:before="320"/>
      <w:outlineLvl w:val="3"/>
    </w:pPr>
  </w:style>
  <w:style w:type="character" w:styleId="187">
    <w:name w:val="Heading 4 Char"/>
    <w:basedOn w:val="243"/>
    <w:link w:val="186"/>
    <w:uiPriority w:val="9"/>
    <w:rPr>
      <w:rFonts w:ascii="Arial" w:hAnsi="Arial" w:cs="Arial" w:eastAsia="Arial"/>
      <w:b/>
      <w:bCs/>
      <w:sz w:val="26"/>
      <w:szCs w:val="26"/>
    </w:rPr>
  </w:style>
  <w:style w:type="paragraph" w:styleId="188">
    <w:name w:val="Heading 5"/>
    <w:basedOn w:val="242"/>
    <w:next w:val="242"/>
    <w:link w:val="189"/>
    <w:qFormat/>
    <w:uiPriority w:val="9"/>
    <w:unhideWhenUsed/>
    <w:rPr>
      <w:rFonts w:ascii="Arial" w:hAnsi="Arial" w:cs="Arial" w:eastAsia="Arial"/>
      <w:b/>
      <w:bCs/>
      <w:sz w:val="24"/>
      <w:szCs w:val="24"/>
    </w:rPr>
    <w:pPr>
      <w:keepLines/>
      <w:keepNext/>
      <w:spacing w:after="200" w:before="320"/>
      <w:outlineLvl w:val="4"/>
    </w:pPr>
  </w:style>
  <w:style w:type="character" w:styleId="189">
    <w:name w:val="Heading 5 Char"/>
    <w:basedOn w:val="243"/>
    <w:link w:val="188"/>
    <w:uiPriority w:val="9"/>
    <w:rPr>
      <w:rFonts w:ascii="Arial" w:hAnsi="Arial" w:cs="Arial" w:eastAsia="Arial"/>
      <w:b/>
      <w:bCs/>
      <w:sz w:val="24"/>
      <w:szCs w:val="24"/>
    </w:rPr>
  </w:style>
  <w:style w:type="paragraph" w:styleId="190">
    <w:name w:val="Heading 6"/>
    <w:basedOn w:val="242"/>
    <w:next w:val="242"/>
    <w:link w:val="191"/>
    <w:qFormat/>
    <w:uiPriority w:val="9"/>
    <w:unhideWhenUsed/>
    <w:rPr>
      <w:rFonts w:ascii="Arial" w:hAnsi="Arial" w:cs="Arial" w:eastAsia="Arial"/>
      <w:b/>
      <w:bCs/>
      <w:sz w:val="22"/>
      <w:szCs w:val="22"/>
    </w:rPr>
    <w:pPr>
      <w:keepLines/>
      <w:keepNext/>
      <w:spacing w:after="200" w:before="320"/>
      <w:outlineLvl w:val="5"/>
    </w:pPr>
  </w:style>
  <w:style w:type="character" w:styleId="191">
    <w:name w:val="Heading 6 Char"/>
    <w:basedOn w:val="243"/>
    <w:link w:val="190"/>
    <w:uiPriority w:val="9"/>
    <w:rPr>
      <w:rFonts w:ascii="Arial" w:hAnsi="Arial" w:cs="Arial" w:eastAsia="Arial"/>
      <w:b/>
      <w:bCs/>
      <w:sz w:val="22"/>
      <w:szCs w:val="22"/>
    </w:rPr>
  </w:style>
  <w:style w:type="paragraph" w:styleId="192">
    <w:name w:val="Heading 7"/>
    <w:basedOn w:val="242"/>
    <w:next w:val="242"/>
    <w:link w:val="193"/>
    <w:qFormat/>
    <w:uiPriority w:val="9"/>
    <w:unhideWhenUsed/>
    <w:rPr>
      <w:rFonts w:ascii="Arial" w:hAnsi="Arial" w:cs="Arial" w:eastAsia="Arial"/>
      <w:b/>
      <w:bCs/>
      <w:i/>
      <w:iCs/>
      <w:sz w:val="22"/>
      <w:szCs w:val="22"/>
    </w:rPr>
    <w:pPr>
      <w:keepLines/>
      <w:keepNext/>
      <w:spacing w:after="200" w:before="320"/>
      <w:outlineLvl w:val="6"/>
    </w:pPr>
  </w:style>
  <w:style w:type="character" w:styleId="193">
    <w:name w:val="Heading 7 Char"/>
    <w:basedOn w:val="243"/>
    <w:link w:val="192"/>
    <w:uiPriority w:val="9"/>
    <w:rPr>
      <w:rFonts w:ascii="Arial" w:hAnsi="Arial" w:cs="Arial" w:eastAsia="Arial"/>
      <w:b/>
      <w:bCs/>
      <w:i/>
      <w:iCs/>
      <w:sz w:val="22"/>
      <w:szCs w:val="22"/>
    </w:rPr>
  </w:style>
  <w:style w:type="paragraph" w:styleId="194">
    <w:name w:val="Heading 8"/>
    <w:basedOn w:val="242"/>
    <w:next w:val="242"/>
    <w:link w:val="195"/>
    <w:qFormat/>
    <w:uiPriority w:val="9"/>
    <w:unhideWhenUsed/>
    <w:rPr>
      <w:rFonts w:ascii="Arial" w:hAnsi="Arial" w:cs="Arial" w:eastAsia="Arial"/>
      <w:i/>
      <w:iCs/>
      <w:sz w:val="22"/>
      <w:szCs w:val="22"/>
    </w:rPr>
    <w:pPr>
      <w:keepLines/>
      <w:keepNext/>
      <w:spacing w:after="200" w:before="320"/>
      <w:outlineLvl w:val="7"/>
    </w:pPr>
  </w:style>
  <w:style w:type="character" w:styleId="195">
    <w:name w:val="Heading 8 Char"/>
    <w:basedOn w:val="243"/>
    <w:link w:val="194"/>
    <w:uiPriority w:val="9"/>
    <w:rPr>
      <w:rFonts w:ascii="Arial" w:hAnsi="Arial" w:cs="Arial" w:eastAsia="Arial"/>
      <w:i/>
      <w:iCs/>
      <w:sz w:val="22"/>
      <w:szCs w:val="22"/>
    </w:rPr>
  </w:style>
  <w:style w:type="paragraph" w:styleId="196">
    <w:name w:val="Heading 9"/>
    <w:basedOn w:val="242"/>
    <w:next w:val="242"/>
    <w:link w:val="197"/>
    <w:qFormat/>
    <w:uiPriority w:val="9"/>
    <w:unhideWhenUsed/>
    <w:rPr>
      <w:rFonts w:ascii="Arial" w:hAnsi="Arial" w:cs="Arial" w:eastAsia="Arial"/>
      <w:i/>
      <w:iCs/>
      <w:sz w:val="21"/>
      <w:szCs w:val="21"/>
    </w:rPr>
    <w:pPr>
      <w:keepLines/>
      <w:keepNext/>
      <w:spacing w:after="200" w:before="320"/>
      <w:outlineLvl w:val="8"/>
    </w:pPr>
  </w:style>
  <w:style w:type="character" w:styleId="197">
    <w:name w:val="Heading 9 Char"/>
    <w:basedOn w:val="243"/>
    <w:link w:val="196"/>
    <w:uiPriority w:val="9"/>
    <w:rPr>
      <w:rFonts w:ascii="Arial" w:hAnsi="Arial" w:cs="Arial" w:eastAsia="Arial"/>
      <w:i/>
      <w:iCs/>
      <w:sz w:val="21"/>
      <w:szCs w:val="21"/>
    </w:rPr>
  </w:style>
  <w:style w:type="paragraph" w:styleId="198">
    <w:name w:val="List Paragraph"/>
    <w:basedOn w:val="242"/>
    <w:qFormat/>
    <w:uiPriority w:val="34"/>
    <w:pPr>
      <w:contextualSpacing w:val="true"/>
      <w:ind w:left="720"/>
    </w:pPr>
  </w:style>
  <w:style w:type="paragraph" w:styleId="199">
    <w:name w:val="No Spacing"/>
    <w:qFormat/>
    <w:uiPriority w:val="1"/>
    <w:pPr>
      <w:spacing w:lineRule="auto" w:line="240" w:after="0" w:before="0"/>
    </w:pPr>
  </w:style>
  <w:style w:type="paragraph" w:styleId="200">
    <w:name w:val="Title"/>
    <w:basedOn w:val="242"/>
    <w:next w:val="242"/>
    <w:link w:val="201"/>
    <w:qFormat/>
    <w:uiPriority w:val="10"/>
    <w:rPr>
      <w:sz w:val="48"/>
      <w:szCs w:val="48"/>
    </w:rPr>
    <w:pPr>
      <w:contextualSpacing w:val="true"/>
      <w:spacing w:after="200" w:before="300"/>
    </w:pPr>
  </w:style>
  <w:style w:type="character" w:styleId="201">
    <w:name w:val="Title Char"/>
    <w:basedOn w:val="243"/>
    <w:link w:val="200"/>
    <w:uiPriority w:val="10"/>
    <w:rPr>
      <w:sz w:val="48"/>
      <w:szCs w:val="48"/>
    </w:rPr>
  </w:style>
  <w:style w:type="paragraph" w:styleId="202">
    <w:name w:val="Subtitle"/>
    <w:basedOn w:val="242"/>
    <w:next w:val="242"/>
    <w:link w:val="203"/>
    <w:qFormat/>
    <w:uiPriority w:val="11"/>
    <w:rPr>
      <w:sz w:val="24"/>
      <w:szCs w:val="24"/>
    </w:rPr>
    <w:pPr>
      <w:spacing w:after="200" w:before="200"/>
    </w:pPr>
  </w:style>
  <w:style w:type="character" w:styleId="203">
    <w:name w:val="Subtitle Char"/>
    <w:basedOn w:val="243"/>
    <w:link w:val="202"/>
    <w:uiPriority w:val="11"/>
    <w:rPr>
      <w:sz w:val="24"/>
      <w:szCs w:val="24"/>
    </w:rPr>
  </w:style>
  <w:style w:type="paragraph" w:styleId="204">
    <w:name w:val="Quote"/>
    <w:basedOn w:val="242"/>
    <w:next w:val="242"/>
    <w:link w:val="205"/>
    <w:qFormat/>
    <w:uiPriority w:val="29"/>
    <w:rPr>
      <w:i/>
    </w:rPr>
    <w:pPr>
      <w:ind w:left="720" w:right="720"/>
    </w:pPr>
  </w:style>
  <w:style w:type="character" w:styleId="205">
    <w:name w:val="Quote Char"/>
    <w:link w:val="204"/>
    <w:uiPriority w:val="29"/>
    <w:rPr>
      <w:i/>
    </w:rPr>
  </w:style>
  <w:style w:type="paragraph" w:styleId="206">
    <w:name w:val="Intense Quote"/>
    <w:basedOn w:val="242"/>
    <w:next w:val="242"/>
    <w:link w:val="207"/>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207">
    <w:name w:val="Intense Quote Char"/>
    <w:link w:val="206"/>
    <w:uiPriority w:val="30"/>
    <w:rPr>
      <w:i/>
    </w:rPr>
  </w:style>
  <w:style w:type="table" w:styleId="208">
    <w:name w:val="Lined"/>
    <w:basedOn w:val="24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09">
    <w:name w:val="Lined - Accent 1"/>
    <w:basedOn w:val="24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10">
    <w:name w:val="Lined - Accent 2"/>
    <w:basedOn w:val="24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11">
    <w:name w:val="Lined - Accent 3"/>
    <w:basedOn w:val="24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212">
    <w:name w:val="Lined - Accent 4"/>
    <w:basedOn w:val="24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13">
    <w:name w:val="Lined - Accent 5"/>
    <w:basedOn w:val="24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14">
    <w:name w:val="Lined - Accent 6"/>
    <w:basedOn w:val="24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215">
    <w:name w:val="Bordered"/>
    <w:basedOn w:val="244"/>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216">
    <w:name w:val="Bordered - Accent 1"/>
    <w:basedOn w:val="244"/>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217">
    <w:name w:val="Bordered - Accent 2"/>
    <w:basedOn w:val="244"/>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218">
    <w:name w:val="Bordered - Accent 3"/>
    <w:basedOn w:val="244"/>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219">
    <w:name w:val="Bordered - Accent 4"/>
    <w:basedOn w:val="244"/>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220">
    <w:name w:val="Bordered - Accent 5"/>
    <w:basedOn w:val="244"/>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221">
    <w:name w:val="Bordered - Accent 6"/>
    <w:basedOn w:val="244"/>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222">
    <w:name w:val="Bordered &amp; Lined"/>
    <w:basedOn w:val="244"/>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23">
    <w:name w:val="Bordered &amp; Lined - Accent 1"/>
    <w:basedOn w:val="244"/>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24">
    <w:name w:val="Bordered &amp; Lined - Accent 2"/>
    <w:basedOn w:val="244"/>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25">
    <w:name w:val="Bordered &amp; Lined - Accent 3"/>
    <w:basedOn w:val="244"/>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226">
    <w:name w:val="Bordered &amp; Lined - Accent 4"/>
    <w:basedOn w:val="244"/>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27">
    <w:name w:val="Bordered &amp; Lined - Accent 5"/>
    <w:basedOn w:val="244"/>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28">
    <w:name w:val="Bordered &amp; Lined - Accent 6"/>
    <w:basedOn w:val="244"/>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paragraph" w:styleId="229">
    <w:name w:val="footnote text"/>
    <w:basedOn w:val="242"/>
    <w:link w:val="230"/>
    <w:uiPriority w:val="99"/>
    <w:semiHidden/>
    <w:unhideWhenUsed/>
    <w:rPr>
      <w:sz w:val="18"/>
    </w:rPr>
    <w:pPr>
      <w:spacing w:lineRule="auto" w:line="240" w:after="40"/>
    </w:pPr>
  </w:style>
  <w:style w:type="character" w:styleId="230">
    <w:name w:val="Footnote Text Char"/>
    <w:link w:val="229"/>
    <w:uiPriority w:val="99"/>
    <w:rPr>
      <w:sz w:val="18"/>
    </w:rPr>
  </w:style>
  <w:style w:type="character" w:styleId="231">
    <w:name w:val="footnote reference"/>
    <w:basedOn w:val="243"/>
    <w:uiPriority w:val="99"/>
    <w:unhideWhenUsed/>
    <w:rPr>
      <w:vertAlign w:val="superscript"/>
    </w:rPr>
  </w:style>
  <w:style w:type="paragraph" w:styleId="232">
    <w:name w:val="toc 1"/>
    <w:basedOn w:val="242"/>
    <w:next w:val="242"/>
    <w:uiPriority w:val="39"/>
    <w:unhideWhenUsed/>
    <w:pPr>
      <w:ind w:left="0" w:right="0" w:firstLine="0"/>
      <w:spacing w:after="57"/>
    </w:pPr>
  </w:style>
  <w:style w:type="paragraph" w:styleId="233">
    <w:name w:val="toc 2"/>
    <w:basedOn w:val="242"/>
    <w:next w:val="242"/>
    <w:uiPriority w:val="39"/>
    <w:unhideWhenUsed/>
    <w:pPr>
      <w:ind w:left="283" w:right="0" w:firstLine="0"/>
      <w:spacing w:after="57"/>
    </w:pPr>
  </w:style>
  <w:style w:type="paragraph" w:styleId="234">
    <w:name w:val="toc 3"/>
    <w:basedOn w:val="242"/>
    <w:next w:val="242"/>
    <w:uiPriority w:val="39"/>
    <w:unhideWhenUsed/>
    <w:pPr>
      <w:ind w:left="567" w:right="0" w:firstLine="0"/>
      <w:spacing w:after="57"/>
    </w:pPr>
  </w:style>
  <w:style w:type="paragraph" w:styleId="235">
    <w:name w:val="toc 4"/>
    <w:basedOn w:val="242"/>
    <w:next w:val="242"/>
    <w:uiPriority w:val="39"/>
    <w:unhideWhenUsed/>
    <w:pPr>
      <w:ind w:left="850" w:right="0" w:firstLine="0"/>
      <w:spacing w:after="57"/>
    </w:pPr>
  </w:style>
  <w:style w:type="paragraph" w:styleId="236">
    <w:name w:val="toc 5"/>
    <w:basedOn w:val="242"/>
    <w:next w:val="242"/>
    <w:uiPriority w:val="39"/>
    <w:unhideWhenUsed/>
    <w:pPr>
      <w:ind w:left="1134" w:right="0" w:firstLine="0"/>
      <w:spacing w:after="57"/>
    </w:pPr>
  </w:style>
  <w:style w:type="paragraph" w:styleId="237">
    <w:name w:val="toc 6"/>
    <w:basedOn w:val="242"/>
    <w:next w:val="242"/>
    <w:uiPriority w:val="39"/>
    <w:unhideWhenUsed/>
    <w:pPr>
      <w:ind w:left="1417" w:right="0" w:firstLine="0"/>
      <w:spacing w:after="57"/>
    </w:pPr>
  </w:style>
  <w:style w:type="paragraph" w:styleId="238">
    <w:name w:val="toc 7"/>
    <w:basedOn w:val="242"/>
    <w:next w:val="242"/>
    <w:uiPriority w:val="39"/>
    <w:unhideWhenUsed/>
    <w:pPr>
      <w:ind w:left="1701" w:right="0" w:firstLine="0"/>
      <w:spacing w:after="57"/>
    </w:pPr>
  </w:style>
  <w:style w:type="paragraph" w:styleId="239">
    <w:name w:val="toc 8"/>
    <w:basedOn w:val="242"/>
    <w:next w:val="242"/>
    <w:uiPriority w:val="39"/>
    <w:unhideWhenUsed/>
    <w:pPr>
      <w:ind w:left="1984" w:right="0" w:firstLine="0"/>
      <w:spacing w:after="57"/>
    </w:pPr>
  </w:style>
  <w:style w:type="paragraph" w:styleId="240">
    <w:name w:val="toc 9"/>
    <w:basedOn w:val="242"/>
    <w:next w:val="242"/>
    <w:uiPriority w:val="39"/>
    <w:unhideWhenUsed/>
    <w:pPr>
      <w:ind w:left="2268" w:right="0" w:firstLine="0"/>
      <w:spacing w:after="57"/>
    </w:pPr>
  </w:style>
  <w:style w:type="paragraph" w:styleId="241">
    <w:name w:val="TOC Heading"/>
    <w:uiPriority w:val="39"/>
    <w:unhideWhenUsed/>
  </w:style>
  <w:style w:type="paragraph" w:styleId="242" w:default="1">
    <w:name w:val="Normal"/>
    <w:qFormat/>
  </w:style>
  <w:style w:type="character" w:styleId="243" w:default="1">
    <w:name w:val="Default Paragraph Font"/>
    <w:uiPriority w:val="1"/>
    <w:semiHidden/>
    <w:unhideWhenUsed/>
  </w:style>
  <w:style w:type="table" w:styleId="244" w:default="1">
    <w:name w:val="Normal Table"/>
    <w:uiPriority w:val="99"/>
    <w:semiHidden/>
    <w:unhideWhenUsed/>
    <w:tblPr>
      <w:tblInd w:w="0" w:type="dxa"/>
      <w:tblCellMar>
        <w:left w:w="108" w:type="dxa"/>
        <w:top w:w="0" w:type="dxa"/>
        <w:right w:w="108" w:type="dxa"/>
        <w:bottom w:w="0" w:type="dxa"/>
      </w:tblCellMar>
    </w:tblPr>
  </w:style>
  <w:style w:type="numbering" w:styleId="245" w:default="1">
    <w:name w:val="No List"/>
    <w:uiPriority w:val="99"/>
    <w:semiHidden/>
    <w:unhideWhenUsed/>
  </w:style>
  <w:style w:type="table" w:styleId="246">
    <w:name w:val="Table Grid"/>
    <w:basedOn w:val="244"/>
    <w:uiPriority w:val="59"/>
    <w:pPr>
      <w:spacing w:lineRule="auto" w:line="240" w:after="0"/>
    </w:pPr>
    <w:tblPr>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V w:val="single" w:color="000000" w:sz="4" w:space="0" w:themeColor="text1"/>
        <w:insideH w:val="single" w:color="000000" w:sz="4" w:space="0" w:themeColor="text1"/>
      </w:tblBorders>
      <w:tblCellMar>
        <w:left w:w="108" w:type="dxa"/>
        <w:top w:w="0" w:type="dxa"/>
        <w:right w:w="108" w:type="dxa"/>
        <w:bottom w:w="0" w:type="dxa"/>
      </w:tblCellMar>
    </w:tblPr>
  </w:style>
  <w:style w:type="character" w:styleId="247" w:customStyle="1">
    <w:name w:val="Header Char"/>
    <w:basedOn w:val="243"/>
    <w:link w:val="248"/>
    <w:uiPriority w:val="99"/>
  </w:style>
  <w:style w:type="paragraph" w:styleId="248">
    <w:name w:val="Header"/>
    <w:basedOn w:val="242"/>
    <w:link w:val="247"/>
    <w:uiPriority w:val="99"/>
    <w:unhideWhenUsed/>
    <w:pPr>
      <w:spacing w:lineRule="auto" w:line="240" w:after="0"/>
      <w:tabs>
        <w:tab w:val="center" w:pos="4680" w:leader="none"/>
        <w:tab w:val="right" w:pos="9360" w:leader="none"/>
      </w:tabs>
    </w:pPr>
  </w:style>
  <w:style w:type="character" w:styleId="249" w:customStyle="1">
    <w:name w:val="Footer Char"/>
    <w:basedOn w:val="243"/>
    <w:link w:val="250"/>
    <w:uiPriority w:val="99"/>
  </w:style>
  <w:style w:type="paragraph" w:styleId="250">
    <w:name w:val="Footer"/>
    <w:basedOn w:val="242"/>
    <w:link w:val="249"/>
    <w:uiPriority w:val="99"/>
    <w:unhideWhenUsed/>
    <w:pPr>
      <w:spacing w:lineRule="auto" w:line="240" w:after="0"/>
      <w:tabs>
        <w:tab w:val="center" w:pos="4680" w:leader="none"/>
        <w:tab w:val="right" w:pos="9360" w:leader="none"/>
      </w:tabs>
    </w:pPr>
  </w:style>
  <w:style w:type="character" w:styleId="251">
    <w:name w:val="Hyperlink"/>
    <w:basedOn w:val="243"/>
    <w:uiPriority w:val="99"/>
    <w:unhideWhenUsed/>
    <w:rPr>
      <w:color w:val="0563C1" w:themeColor="hyperlink"/>
      <w:u w:val="single"/>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yperlink" Target="mailto:kevin.oneill@duke.edu" TargetMode="External"/><Relationship Id="rId13" Type="http://schemas.openxmlformats.org/officeDocument/2006/relationships/hyperlink" Target="https://www.mturk.com" TargetMode="External"/></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ONLYOFFICE/5.3.5.47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5</cp:revision>
  <dcterms:modified xsi:type="dcterms:W3CDTF">2019-09-24T22:04:50Z</dcterms:modified>
</cp:coreProperties>
</file>